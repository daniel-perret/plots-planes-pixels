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2FC9" w14:textId="01204C6B" w:rsidR="00311EE1" w:rsidRDefault="00311EE1" w:rsidP="00311EE1">
      <w:pPr>
        <w:rPr>
          <w:rFonts w:ascii="Times New Roman" w:hAnsi="Times New Roman" w:cs="Times New Roman"/>
          <w:b/>
          <w:bCs/>
          <w:sz w:val="24"/>
          <w:szCs w:val="24"/>
        </w:rPr>
      </w:pPr>
      <w:r w:rsidRPr="00311EE1">
        <w:rPr>
          <w:rFonts w:ascii="Times New Roman" w:hAnsi="Times New Roman" w:cs="Times New Roman"/>
          <w:b/>
          <w:bCs/>
          <w:sz w:val="24"/>
          <w:szCs w:val="24"/>
        </w:rPr>
        <w:t xml:space="preserve">Plots, planes, and pixels: integrating data sources </w:t>
      </w:r>
      <w:r>
        <w:rPr>
          <w:rFonts w:ascii="Times New Roman" w:hAnsi="Times New Roman" w:cs="Times New Roman"/>
          <w:b/>
          <w:bCs/>
          <w:sz w:val="24"/>
          <w:szCs w:val="24"/>
        </w:rPr>
        <w:t>to</w:t>
      </w:r>
      <w:r w:rsidRPr="00311EE1">
        <w:rPr>
          <w:rFonts w:ascii="Times New Roman" w:hAnsi="Times New Roman" w:cs="Times New Roman"/>
          <w:b/>
          <w:bCs/>
          <w:sz w:val="24"/>
          <w:szCs w:val="24"/>
        </w:rPr>
        <w:t xml:space="preserve"> quantify </w:t>
      </w:r>
      <w:r w:rsidR="00EE3D11">
        <w:rPr>
          <w:rFonts w:ascii="Times New Roman" w:hAnsi="Times New Roman" w:cs="Times New Roman"/>
          <w:b/>
          <w:bCs/>
          <w:sz w:val="24"/>
          <w:szCs w:val="24"/>
        </w:rPr>
        <w:t xml:space="preserve">mass forest mortality </w:t>
      </w:r>
      <w:r>
        <w:rPr>
          <w:rFonts w:ascii="Times New Roman" w:hAnsi="Times New Roman" w:cs="Times New Roman"/>
          <w:b/>
          <w:bCs/>
          <w:sz w:val="24"/>
          <w:szCs w:val="24"/>
        </w:rPr>
        <w:t xml:space="preserve">extent, severity, and </w:t>
      </w:r>
      <w:proofErr w:type="gramStart"/>
      <w:r>
        <w:rPr>
          <w:rFonts w:ascii="Times New Roman" w:hAnsi="Times New Roman" w:cs="Times New Roman"/>
          <w:b/>
          <w:bCs/>
          <w:sz w:val="24"/>
          <w:szCs w:val="24"/>
        </w:rPr>
        <w:t>vulnerability</w:t>
      </w:r>
      <w:proofErr w:type="gramEnd"/>
    </w:p>
    <w:p w14:paraId="7221D393" w14:textId="77777777" w:rsidR="00B721F3" w:rsidRDefault="00B721F3" w:rsidP="00311EE1">
      <w:pPr>
        <w:rPr>
          <w:rFonts w:ascii="Times New Roman" w:hAnsi="Times New Roman" w:cs="Times New Roman"/>
          <w:b/>
          <w:bCs/>
          <w:sz w:val="24"/>
          <w:szCs w:val="24"/>
        </w:rPr>
      </w:pPr>
    </w:p>
    <w:p w14:paraId="7B321A37" w14:textId="5F682B1F" w:rsidR="00311EE1" w:rsidRPr="00DD07F8" w:rsidRDefault="00311EE1" w:rsidP="00311EE1">
      <w:pPr>
        <w:rPr>
          <w:rFonts w:ascii="Times New Roman" w:hAnsi="Times New Roman" w:cs="Times New Roman"/>
          <w:b/>
          <w:bCs/>
          <w:sz w:val="24"/>
          <w:szCs w:val="24"/>
        </w:rPr>
      </w:pPr>
      <w:r w:rsidRPr="00DD07F8">
        <w:rPr>
          <w:rFonts w:ascii="Times New Roman" w:hAnsi="Times New Roman" w:cs="Times New Roman"/>
          <w:b/>
          <w:bCs/>
          <w:sz w:val="24"/>
          <w:szCs w:val="24"/>
        </w:rPr>
        <w:t>Project Summary</w:t>
      </w:r>
    </w:p>
    <w:p w14:paraId="6C703CDE" w14:textId="04B4A713" w:rsidR="00C635AC" w:rsidRDefault="00311EE1" w:rsidP="00311EE1">
      <w:pPr>
        <w:rPr>
          <w:rFonts w:ascii="Times New Roman" w:hAnsi="Times New Roman" w:cs="Times New Roman"/>
          <w:sz w:val="24"/>
          <w:szCs w:val="24"/>
        </w:rPr>
      </w:pPr>
      <w:r>
        <w:rPr>
          <w:rFonts w:ascii="Times New Roman" w:hAnsi="Times New Roman" w:cs="Times New Roman"/>
          <w:sz w:val="24"/>
          <w:szCs w:val="24"/>
        </w:rPr>
        <w:t xml:space="preserve">In 2022, the USDA </w:t>
      </w:r>
      <w:r w:rsidRPr="007A5124">
        <w:rPr>
          <w:rFonts w:ascii="Times New Roman" w:hAnsi="Times New Roman" w:cs="Times New Roman"/>
          <w:sz w:val="24"/>
          <w:szCs w:val="24"/>
        </w:rPr>
        <w:t>Forest Service Forest Health Protection Aerial Detection Survey</w:t>
      </w:r>
      <w:r>
        <w:rPr>
          <w:rFonts w:ascii="Times New Roman" w:hAnsi="Times New Roman" w:cs="Times New Roman"/>
          <w:sz w:val="24"/>
          <w:szCs w:val="24"/>
        </w:rPr>
        <w:t xml:space="preserve"> (ADS) documented extensive mortality of true firs (</w:t>
      </w:r>
      <w:r w:rsidRPr="00DD07F8">
        <w:rPr>
          <w:rFonts w:ascii="Times New Roman" w:hAnsi="Times New Roman" w:cs="Times New Roman"/>
          <w:i/>
          <w:iCs/>
          <w:sz w:val="24"/>
          <w:szCs w:val="24"/>
        </w:rPr>
        <w:t>Abies</w:t>
      </w:r>
      <w:r>
        <w:rPr>
          <w:rFonts w:ascii="Times New Roman" w:hAnsi="Times New Roman" w:cs="Times New Roman"/>
          <w:sz w:val="24"/>
          <w:szCs w:val="24"/>
        </w:rPr>
        <w:t xml:space="preserve"> spp.) in Oregon. Referred to as “Firmageddon”, concerns about its potential economic and ecological impacts highlight the need to develop unbiased and verifiable information on forest mortality </w:t>
      </w:r>
      <w:proofErr w:type="gramStart"/>
      <w:r>
        <w:rPr>
          <w:rFonts w:ascii="Times New Roman" w:hAnsi="Times New Roman" w:cs="Times New Roman"/>
          <w:sz w:val="24"/>
          <w:szCs w:val="24"/>
        </w:rPr>
        <w:t>events, and</w:t>
      </w:r>
      <w:proofErr w:type="gramEnd"/>
      <w:r>
        <w:rPr>
          <w:rFonts w:ascii="Times New Roman" w:hAnsi="Times New Roman" w:cs="Times New Roman"/>
          <w:sz w:val="24"/>
          <w:szCs w:val="24"/>
        </w:rPr>
        <w:t xml:space="preserve"> improve our understanding of forest vulnerability in the future. </w:t>
      </w:r>
      <w:r w:rsidR="00C635AC">
        <w:rPr>
          <w:rFonts w:ascii="Times New Roman" w:hAnsi="Times New Roman" w:cs="Times New Roman"/>
          <w:sz w:val="24"/>
          <w:szCs w:val="24"/>
        </w:rPr>
        <w:t xml:space="preserve">However, available datasets about forest disturbances </w:t>
      </w:r>
      <w:r w:rsidR="00DE6FE6">
        <w:rPr>
          <w:rFonts w:ascii="Times New Roman" w:hAnsi="Times New Roman" w:cs="Times New Roman"/>
          <w:sz w:val="24"/>
          <w:szCs w:val="24"/>
        </w:rPr>
        <w:t xml:space="preserve">differ in various important aspects, including their spatial and temporal resolution, extent, </w:t>
      </w:r>
      <w:del w:id="0" w:author="Bell, David M -FS" w:date="2024-02-13T09:33:00Z">
        <w:r w:rsidR="00DE6FE6" w:rsidDel="00964D1F">
          <w:rPr>
            <w:rFonts w:ascii="Times New Roman" w:hAnsi="Times New Roman" w:cs="Times New Roman"/>
            <w:sz w:val="24"/>
            <w:szCs w:val="24"/>
          </w:rPr>
          <w:delText xml:space="preserve">and </w:delText>
        </w:r>
      </w:del>
      <w:r w:rsidR="00DE6FE6">
        <w:rPr>
          <w:rFonts w:ascii="Times New Roman" w:hAnsi="Times New Roman" w:cs="Times New Roman"/>
          <w:sz w:val="24"/>
          <w:szCs w:val="24"/>
        </w:rPr>
        <w:t>agent attribution</w:t>
      </w:r>
      <w:ins w:id="1" w:author="Bell, David M -FS" w:date="2024-02-13T09:33:00Z">
        <w:r w:rsidR="00964D1F">
          <w:rPr>
            <w:rFonts w:ascii="Times New Roman" w:hAnsi="Times New Roman" w:cs="Times New Roman"/>
            <w:sz w:val="24"/>
            <w:szCs w:val="24"/>
          </w:rPr>
          <w:t>, and severity assessment</w:t>
        </w:r>
      </w:ins>
      <w:r w:rsidR="00DE6FE6">
        <w:rPr>
          <w:rFonts w:ascii="Times New Roman" w:hAnsi="Times New Roman" w:cs="Times New Roman"/>
          <w:sz w:val="24"/>
          <w:szCs w:val="24"/>
        </w:rPr>
        <w:t xml:space="preserve">. This makes gaining a cohesive picture of large-scale forest mortality events difficult. This project compares and integrates three forest disturbance data sources – plot-based data from the USDA Forest Service Forest Inventory and Analysis Program (FIA), aerial </w:t>
      </w:r>
      <w:del w:id="2" w:author="Bell, David M -FS" w:date="2024-02-13T09:34:00Z">
        <w:r w:rsidR="00DE6FE6" w:rsidDel="00964D1F">
          <w:rPr>
            <w:rFonts w:ascii="Times New Roman" w:hAnsi="Times New Roman" w:cs="Times New Roman"/>
            <w:sz w:val="24"/>
            <w:szCs w:val="24"/>
          </w:rPr>
          <w:delText xml:space="preserve">data </w:delText>
        </w:r>
      </w:del>
      <w:ins w:id="3" w:author="Bell, David M -FS" w:date="2024-02-13T09:34:00Z">
        <w:r w:rsidR="00964D1F">
          <w:rPr>
            <w:rFonts w:ascii="Times New Roman" w:hAnsi="Times New Roman" w:cs="Times New Roman"/>
            <w:sz w:val="24"/>
            <w:szCs w:val="24"/>
          </w:rPr>
          <w:t xml:space="preserve">classification of disturbed patches </w:t>
        </w:r>
      </w:ins>
      <w:r w:rsidR="00DE6FE6">
        <w:rPr>
          <w:rFonts w:ascii="Times New Roman" w:hAnsi="Times New Roman" w:cs="Times New Roman"/>
          <w:sz w:val="24"/>
          <w:szCs w:val="24"/>
        </w:rPr>
        <w:t>from the Aerial Detection Survey</w:t>
      </w:r>
      <w:r w:rsidR="00A108B6">
        <w:rPr>
          <w:rFonts w:ascii="Times New Roman" w:hAnsi="Times New Roman" w:cs="Times New Roman"/>
          <w:sz w:val="24"/>
          <w:szCs w:val="24"/>
        </w:rPr>
        <w:t xml:space="preserve"> (ADS)</w:t>
      </w:r>
      <w:r w:rsidR="00DE6FE6">
        <w:rPr>
          <w:rFonts w:ascii="Times New Roman" w:hAnsi="Times New Roman" w:cs="Times New Roman"/>
          <w:sz w:val="24"/>
          <w:szCs w:val="24"/>
        </w:rPr>
        <w:t xml:space="preserve"> program, and remotely-sensed satellite time series imagery – in order to improve estimates of forest disturbance extent, severity, and vulnerability.</w:t>
      </w:r>
    </w:p>
    <w:p w14:paraId="2026EF6F" w14:textId="77777777" w:rsidR="00DE6FE6" w:rsidRDefault="00DE6FE6" w:rsidP="00311EE1">
      <w:pPr>
        <w:rPr>
          <w:rFonts w:ascii="Times New Roman" w:hAnsi="Times New Roman" w:cs="Times New Roman"/>
          <w:sz w:val="24"/>
          <w:szCs w:val="24"/>
        </w:rPr>
      </w:pPr>
    </w:p>
    <w:p w14:paraId="20C32C20" w14:textId="28CA9A30" w:rsidR="00DE6FE6" w:rsidRDefault="00DE6FE6" w:rsidP="00311EE1">
      <w:pPr>
        <w:rPr>
          <w:rFonts w:ascii="Times New Roman" w:hAnsi="Times New Roman" w:cs="Times New Roman"/>
          <w:b/>
          <w:bCs/>
          <w:sz w:val="24"/>
          <w:szCs w:val="24"/>
        </w:rPr>
      </w:pPr>
      <w:r>
        <w:rPr>
          <w:rFonts w:ascii="Times New Roman" w:hAnsi="Times New Roman" w:cs="Times New Roman"/>
          <w:b/>
          <w:bCs/>
          <w:sz w:val="24"/>
          <w:szCs w:val="24"/>
        </w:rPr>
        <w:t>Objectives</w:t>
      </w:r>
    </w:p>
    <w:p w14:paraId="0B18B018" w14:textId="2B7894F5"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comparisons</w:t>
      </w:r>
      <w:r>
        <w:rPr>
          <w:rFonts w:ascii="Times New Roman" w:hAnsi="Times New Roman" w:cs="Times New Roman"/>
          <w:sz w:val="24"/>
          <w:szCs w:val="24"/>
        </w:rPr>
        <w:t xml:space="preserve"> </w:t>
      </w:r>
    </w:p>
    <w:p w14:paraId="6ACC50A6" w14:textId="193F4F53" w:rsidR="00A108B6" w:rsidRDefault="00A108B6" w:rsidP="00A108B6">
      <w:pPr>
        <w:ind w:left="720"/>
        <w:rPr>
          <w:rFonts w:ascii="Times New Roman" w:hAnsi="Times New Roman" w:cs="Times New Roman"/>
          <w:color w:val="FF0000"/>
          <w:sz w:val="24"/>
          <w:szCs w:val="24"/>
        </w:rPr>
      </w:pPr>
      <w:r>
        <w:rPr>
          <w:rFonts w:ascii="Times New Roman" w:hAnsi="Times New Roman" w:cs="Times New Roman"/>
          <w:sz w:val="24"/>
          <w:szCs w:val="24"/>
        </w:rPr>
        <w:t xml:space="preserve">Review and quantify the strengths, weaknesses, and complementary aspects of FIA, ADS, and </w:t>
      </w:r>
      <w:proofErr w:type="gramStart"/>
      <w:r>
        <w:rPr>
          <w:rFonts w:ascii="Times New Roman" w:hAnsi="Times New Roman" w:cs="Times New Roman"/>
          <w:sz w:val="24"/>
          <w:szCs w:val="24"/>
        </w:rPr>
        <w:t>remotely-sensed</w:t>
      </w:r>
      <w:proofErr w:type="gramEnd"/>
      <w:r>
        <w:rPr>
          <w:rFonts w:ascii="Times New Roman" w:hAnsi="Times New Roman" w:cs="Times New Roman"/>
          <w:sz w:val="24"/>
          <w:szCs w:val="24"/>
        </w:rPr>
        <w:t xml:space="preserve"> data. </w:t>
      </w:r>
      <w:r w:rsidR="00B721F3">
        <w:rPr>
          <w:rFonts w:ascii="Times New Roman" w:hAnsi="Times New Roman" w:cs="Times New Roman"/>
          <w:sz w:val="24"/>
          <w:szCs w:val="24"/>
        </w:rPr>
        <w:t>Compare</w:t>
      </w:r>
      <w:r>
        <w:rPr>
          <w:rFonts w:ascii="Times New Roman" w:hAnsi="Times New Roman" w:cs="Times New Roman"/>
          <w:sz w:val="24"/>
          <w:szCs w:val="24"/>
        </w:rPr>
        <w:t xml:space="preserve"> three core metrics (area impacted, attribution, and severity) across data sources in the context of two case-studies: 2022 Firmageddon event in OR and </w:t>
      </w:r>
      <w:commentRangeStart w:id="4"/>
      <w:commentRangeStart w:id="5"/>
      <w:r w:rsidRPr="00A108B6">
        <w:rPr>
          <w:rFonts w:ascii="Times New Roman" w:hAnsi="Times New Roman" w:cs="Times New Roman"/>
          <w:color w:val="FF0000"/>
          <w:sz w:val="24"/>
          <w:szCs w:val="24"/>
        </w:rPr>
        <w:t>20XX pine beetle outbreak in XXXXX</w:t>
      </w:r>
      <w:commentRangeEnd w:id="4"/>
      <w:r w:rsidR="00964D1F">
        <w:rPr>
          <w:rStyle w:val="CommentReference"/>
        </w:rPr>
        <w:commentReference w:id="4"/>
      </w:r>
      <w:commentRangeEnd w:id="5"/>
      <w:r w:rsidR="003D2C0A">
        <w:rPr>
          <w:rStyle w:val="CommentReference"/>
        </w:rPr>
        <w:commentReference w:id="5"/>
      </w:r>
      <w:r w:rsidRPr="00A108B6">
        <w:rPr>
          <w:rFonts w:ascii="Times New Roman" w:hAnsi="Times New Roman" w:cs="Times New Roman"/>
          <w:color w:val="FF0000"/>
          <w:sz w:val="24"/>
          <w:szCs w:val="24"/>
        </w:rPr>
        <w:t>.</w:t>
      </w:r>
    </w:p>
    <w:p w14:paraId="70B3B801" w14:textId="656375B3"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integration</w:t>
      </w:r>
    </w:p>
    <w:p w14:paraId="22BC9CCC" w14:textId="0A5D551E" w:rsidR="00C94D8D" w:rsidRDefault="00C94D8D" w:rsidP="00C94D8D">
      <w:pPr>
        <w:ind w:left="720"/>
        <w:rPr>
          <w:rFonts w:ascii="Times New Roman" w:hAnsi="Times New Roman" w:cs="Times New Roman"/>
          <w:sz w:val="24"/>
          <w:szCs w:val="24"/>
        </w:rPr>
      </w:pPr>
      <w:r>
        <w:rPr>
          <w:rFonts w:ascii="Times New Roman" w:hAnsi="Times New Roman" w:cs="Times New Roman"/>
          <w:sz w:val="24"/>
          <w:szCs w:val="24"/>
        </w:rPr>
        <w:t>Develop a data processing and modeling workflow for</w:t>
      </w:r>
      <w:del w:id="6" w:author="Bell, David M -FS" w:date="2024-02-13T09:33:00Z">
        <w:r w:rsidDel="00964D1F">
          <w:rPr>
            <w:rFonts w:ascii="Times New Roman" w:hAnsi="Times New Roman" w:cs="Times New Roman"/>
            <w:sz w:val="24"/>
            <w:szCs w:val="24"/>
          </w:rPr>
          <w:delText xml:space="preserve"> </w:delText>
        </w:r>
      </w:del>
      <w:r w:rsidR="00B32D81">
        <w:rPr>
          <w:rFonts w:ascii="Times New Roman" w:hAnsi="Times New Roman" w:cs="Times New Roman"/>
          <w:sz w:val="24"/>
          <w:szCs w:val="24"/>
        </w:rPr>
        <w:t xml:space="preserve"> integrating ADS, multispectral satellite imagery, and FIA plot measurements to provide </w:t>
      </w:r>
      <w:proofErr w:type="gramStart"/>
      <w:r w:rsidR="00B32D81">
        <w:rPr>
          <w:rFonts w:ascii="Times New Roman" w:hAnsi="Times New Roman" w:cs="Times New Roman"/>
          <w:sz w:val="24"/>
          <w:szCs w:val="24"/>
        </w:rPr>
        <w:t>spatially-explicit</w:t>
      </w:r>
      <w:proofErr w:type="gramEnd"/>
      <w:r w:rsidR="00B32D81">
        <w:rPr>
          <w:rFonts w:ascii="Times New Roman" w:hAnsi="Times New Roman" w:cs="Times New Roman"/>
          <w:sz w:val="24"/>
          <w:szCs w:val="24"/>
        </w:rPr>
        <w:t xml:space="preserve"> estimates of proportional tree mortality. </w:t>
      </w:r>
    </w:p>
    <w:p w14:paraId="6D839096" w14:textId="2B7FAAC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Landscape contextualization</w:t>
      </w:r>
    </w:p>
    <w:p w14:paraId="543D0153" w14:textId="77777777" w:rsidR="00B32D81" w:rsidRDefault="00B32D81" w:rsidP="00B32D81">
      <w:pPr>
        <w:ind w:left="720"/>
        <w:rPr>
          <w:rFonts w:ascii="Times New Roman" w:hAnsi="Times New Roman" w:cs="Times New Roman"/>
          <w:sz w:val="24"/>
          <w:szCs w:val="24"/>
        </w:rPr>
      </w:pPr>
      <w:r>
        <w:rPr>
          <w:rFonts w:ascii="Times New Roman" w:hAnsi="Times New Roman" w:cs="Times New Roman"/>
          <w:sz w:val="24"/>
          <w:szCs w:val="24"/>
        </w:rPr>
        <w:t>Combine modeled mortality estimates with imputed forest attribute data from the LEMMA GNN project, interpreting model outputs as on-the-ground impacts.</w:t>
      </w:r>
    </w:p>
    <w:p w14:paraId="3C5E6EC6" w14:textId="7777777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Retrospective and prospective vulnerability</w:t>
      </w:r>
    </w:p>
    <w:p w14:paraId="08D6AE32" w14:textId="5AA8F059" w:rsidR="00B32D81" w:rsidRPr="00B32D81" w:rsidRDefault="00B721F3" w:rsidP="00B32D81">
      <w:pPr>
        <w:ind w:left="720"/>
        <w:rPr>
          <w:rFonts w:ascii="Times New Roman" w:hAnsi="Times New Roman" w:cs="Times New Roman"/>
          <w:sz w:val="24"/>
          <w:szCs w:val="24"/>
        </w:rPr>
      </w:pPr>
      <w:r>
        <w:rPr>
          <w:rFonts w:ascii="Times New Roman" w:hAnsi="Times New Roman" w:cs="Times New Roman"/>
          <w:sz w:val="24"/>
          <w:szCs w:val="24"/>
        </w:rPr>
        <w:t>Use mortality estimates together with GNN forest attribute data and ancillary climatic and biophysical data to model the drivers of large-scale forest mortality. Assess our ability to retrospectively predict vulnerability (i.e., using Firmageddon and pine beetle case studies), and map potential future vulnerability to similar events.</w:t>
      </w:r>
    </w:p>
    <w:p w14:paraId="6E01F839" w14:textId="77777777" w:rsidR="00A108B6" w:rsidRDefault="00A108B6" w:rsidP="00311EE1">
      <w:pPr>
        <w:rPr>
          <w:rFonts w:ascii="Times New Roman" w:hAnsi="Times New Roman" w:cs="Times New Roman"/>
          <w:b/>
          <w:bCs/>
          <w:sz w:val="24"/>
          <w:szCs w:val="24"/>
        </w:rPr>
      </w:pPr>
    </w:p>
    <w:p w14:paraId="285D8EC0" w14:textId="212C8822" w:rsidR="00B721F3" w:rsidRDefault="00B721F3" w:rsidP="00DE6FE6">
      <w:pPr>
        <w:rPr>
          <w:rFonts w:ascii="Times New Roman" w:hAnsi="Times New Roman" w:cs="Times New Roman"/>
          <w:b/>
          <w:bCs/>
          <w:sz w:val="24"/>
          <w:szCs w:val="24"/>
        </w:rPr>
      </w:pPr>
      <w:r>
        <w:rPr>
          <w:rFonts w:ascii="Times New Roman" w:hAnsi="Times New Roman" w:cs="Times New Roman"/>
          <w:b/>
          <w:bCs/>
          <w:sz w:val="24"/>
          <w:szCs w:val="24"/>
        </w:rPr>
        <w:lastRenderedPageBreak/>
        <w:t>Approach</w:t>
      </w:r>
    </w:p>
    <w:p w14:paraId="7A4C3BDD" w14:textId="234A7D25" w:rsidR="00B721F3" w:rsidRDefault="00B721F3" w:rsidP="00DE6FE6">
      <w:pPr>
        <w:rPr>
          <w:rFonts w:ascii="Times New Roman" w:hAnsi="Times New Roman" w:cs="Times New Roman"/>
          <w:sz w:val="24"/>
          <w:szCs w:val="24"/>
        </w:rPr>
      </w:pPr>
      <w:r>
        <w:rPr>
          <w:rFonts w:ascii="Times New Roman" w:hAnsi="Times New Roman" w:cs="Times New Roman"/>
          <w:i/>
          <w:iCs/>
          <w:sz w:val="24"/>
          <w:szCs w:val="24"/>
        </w:rPr>
        <w:t>Data source comparisons</w:t>
      </w:r>
    </w:p>
    <w:tbl>
      <w:tblPr>
        <w:tblpPr w:leftFromText="180" w:rightFromText="180" w:vertAnchor="page" w:horzAnchor="margin" w:tblpY="4845"/>
        <w:tblW w:w="8918" w:type="dxa"/>
        <w:tblLook w:val="04A0" w:firstRow="1" w:lastRow="0" w:firstColumn="1" w:lastColumn="0" w:noHBand="0" w:noVBand="1"/>
      </w:tblPr>
      <w:tblGrid>
        <w:gridCol w:w="1665"/>
        <w:gridCol w:w="1521"/>
        <w:gridCol w:w="1718"/>
        <w:gridCol w:w="2007"/>
        <w:gridCol w:w="2007"/>
      </w:tblGrid>
      <w:tr w:rsidR="00EE3D11" w:rsidRPr="00A135A5" w14:paraId="0BF87B2F" w14:textId="77777777" w:rsidTr="00EE3D11">
        <w:trPr>
          <w:trHeight w:val="255"/>
        </w:trPr>
        <w:tc>
          <w:tcPr>
            <w:tcW w:w="1665" w:type="dxa"/>
            <w:tcBorders>
              <w:top w:val="single" w:sz="4" w:space="0" w:color="000000"/>
              <w:left w:val="nil"/>
              <w:bottom w:val="single" w:sz="4" w:space="0" w:color="auto"/>
              <w:right w:val="nil"/>
            </w:tcBorders>
            <w:shd w:val="clear" w:color="000000" w:fill="A6A6A6"/>
            <w:noWrap/>
            <w:vAlign w:val="bottom"/>
            <w:hideMark/>
          </w:tcPr>
          <w:p w14:paraId="37C0CDE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521" w:type="dxa"/>
            <w:tcBorders>
              <w:top w:val="single" w:sz="4" w:space="0" w:color="000000"/>
              <w:left w:val="nil"/>
              <w:bottom w:val="single" w:sz="4" w:space="0" w:color="auto"/>
              <w:right w:val="nil"/>
            </w:tcBorders>
            <w:shd w:val="clear" w:color="000000" w:fill="A6A6A6"/>
            <w:noWrap/>
            <w:vAlign w:val="bottom"/>
            <w:hideMark/>
          </w:tcPr>
          <w:p w14:paraId="7AA7C6F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718" w:type="dxa"/>
            <w:tcBorders>
              <w:top w:val="single" w:sz="4" w:space="0" w:color="000000"/>
              <w:left w:val="nil"/>
              <w:bottom w:val="single" w:sz="4" w:space="0" w:color="auto"/>
              <w:right w:val="nil"/>
            </w:tcBorders>
            <w:shd w:val="clear" w:color="000000" w:fill="A6A6A6"/>
            <w:noWrap/>
            <w:vAlign w:val="center"/>
            <w:hideMark/>
          </w:tcPr>
          <w:p w14:paraId="11881C51"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FIA</w:t>
            </w:r>
          </w:p>
        </w:tc>
        <w:tc>
          <w:tcPr>
            <w:tcW w:w="2007" w:type="dxa"/>
            <w:tcBorders>
              <w:top w:val="single" w:sz="4" w:space="0" w:color="000000"/>
              <w:left w:val="nil"/>
              <w:bottom w:val="single" w:sz="4" w:space="0" w:color="auto"/>
              <w:right w:val="nil"/>
            </w:tcBorders>
            <w:shd w:val="clear" w:color="000000" w:fill="A6A6A6"/>
            <w:noWrap/>
            <w:vAlign w:val="center"/>
            <w:hideMark/>
          </w:tcPr>
          <w:p w14:paraId="2DB30035"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ADS</w:t>
            </w:r>
          </w:p>
        </w:tc>
        <w:tc>
          <w:tcPr>
            <w:tcW w:w="2007" w:type="dxa"/>
            <w:tcBorders>
              <w:top w:val="single" w:sz="4" w:space="0" w:color="000000"/>
              <w:left w:val="nil"/>
              <w:bottom w:val="single" w:sz="4" w:space="0" w:color="auto"/>
              <w:right w:val="nil"/>
            </w:tcBorders>
            <w:shd w:val="clear" w:color="000000" w:fill="A6A6A6"/>
            <w:noWrap/>
            <w:vAlign w:val="center"/>
            <w:hideMark/>
          </w:tcPr>
          <w:p w14:paraId="471BAE3F"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Landsat</w:t>
            </w:r>
          </w:p>
        </w:tc>
      </w:tr>
      <w:tr w:rsidR="00EE3D11" w:rsidRPr="00A135A5" w14:paraId="20DE02C3" w14:textId="77777777" w:rsidTr="00EE3D11">
        <w:trPr>
          <w:trHeight w:val="289"/>
        </w:trPr>
        <w:tc>
          <w:tcPr>
            <w:tcW w:w="1665" w:type="dxa"/>
            <w:tcBorders>
              <w:top w:val="nil"/>
              <w:left w:val="nil"/>
              <w:bottom w:val="nil"/>
              <w:right w:val="nil"/>
            </w:tcBorders>
            <w:shd w:val="clear" w:color="auto" w:fill="auto"/>
            <w:noWrap/>
            <w:vAlign w:val="center"/>
            <w:hideMark/>
          </w:tcPr>
          <w:p w14:paraId="569A7AD0"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Extent</w:t>
            </w:r>
          </w:p>
        </w:tc>
        <w:tc>
          <w:tcPr>
            <w:tcW w:w="1521" w:type="dxa"/>
            <w:tcBorders>
              <w:top w:val="single" w:sz="4" w:space="0" w:color="auto"/>
              <w:left w:val="nil"/>
              <w:bottom w:val="nil"/>
              <w:right w:val="single" w:sz="4" w:space="0" w:color="auto"/>
            </w:tcBorders>
            <w:shd w:val="clear" w:color="auto" w:fill="auto"/>
            <w:noWrap/>
            <w:vAlign w:val="center"/>
            <w:hideMark/>
          </w:tcPr>
          <w:p w14:paraId="7F665500"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single" w:sz="4" w:space="0" w:color="auto"/>
              <w:left w:val="single" w:sz="4" w:space="0" w:color="auto"/>
              <w:bottom w:val="nil"/>
              <w:right w:val="single" w:sz="4" w:space="0" w:color="auto"/>
            </w:tcBorders>
            <w:shd w:val="clear" w:color="auto" w:fill="auto"/>
            <w:vAlign w:val="center"/>
            <w:hideMark/>
          </w:tcPr>
          <w:p w14:paraId="13D7E03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2000-2019 (for annual design) </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5BC1FB6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1970s? - present</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3BD621D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1984 - present</w:t>
            </w:r>
          </w:p>
        </w:tc>
      </w:tr>
      <w:tr w:rsidR="00EE3D11" w:rsidRPr="00A135A5" w14:paraId="47D9FF7D" w14:textId="77777777" w:rsidTr="00EE3D11">
        <w:trPr>
          <w:trHeight w:val="289"/>
        </w:trPr>
        <w:tc>
          <w:tcPr>
            <w:tcW w:w="1665" w:type="dxa"/>
            <w:tcBorders>
              <w:top w:val="nil"/>
              <w:left w:val="nil"/>
              <w:bottom w:val="single" w:sz="4" w:space="0" w:color="auto"/>
              <w:right w:val="nil"/>
            </w:tcBorders>
            <w:shd w:val="clear" w:color="000000" w:fill="D9D9D9"/>
            <w:noWrap/>
            <w:vAlign w:val="center"/>
            <w:hideMark/>
          </w:tcPr>
          <w:p w14:paraId="001CC6C4"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000000" w:fill="D9D9D9"/>
            <w:noWrap/>
            <w:vAlign w:val="center"/>
            <w:hideMark/>
          </w:tcPr>
          <w:p w14:paraId="6B01EB19"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000000" w:fill="D9D9D9"/>
            <w:vAlign w:val="center"/>
            <w:hideMark/>
          </w:tcPr>
          <w:p w14:paraId="43A50A2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national</w:t>
            </w:r>
          </w:p>
        </w:tc>
        <w:tc>
          <w:tcPr>
            <w:tcW w:w="2007" w:type="dxa"/>
            <w:tcBorders>
              <w:top w:val="nil"/>
              <w:left w:val="single" w:sz="4" w:space="0" w:color="auto"/>
              <w:bottom w:val="nil"/>
              <w:right w:val="single" w:sz="4" w:space="0" w:color="auto"/>
            </w:tcBorders>
            <w:shd w:val="clear" w:color="000000" w:fill="D9D9D9"/>
            <w:vAlign w:val="center"/>
            <w:hideMark/>
          </w:tcPr>
          <w:p w14:paraId="2D82795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Depends on annual flown area</w:t>
            </w:r>
          </w:p>
        </w:tc>
        <w:tc>
          <w:tcPr>
            <w:tcW w:w="2007" w:type="dxa"/>
            <w:tcBorders>
              <w:top w:val="nil"/>
              <w:left w:val="single" w:sz="4" w:space="0" w:color="auto"/>
              <w:bottom w:val="nil"/>
              <w:right w:val="single" w:sz="4" w:space="0" w:color="auto"/>
            </w:tcBorders>
            <w:shd w:val="clear" w:color="000000" w:fill="D9D9D9"/>
            <w:vAlign w:val="center"/>
            <w:hideMark/>
          </w:tcPr>
          <w:p w14:paraId="0176DBC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global</w:t>
            </w:r>
          </w:p>
        </w:tc>
      </w:tr>
      <w:tr w:rsidR="00EE3D11" w:rsidRPr="00A135A5" w14:paraId="1273AB14"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112B3FF9"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Scale</w:t>
            </w:r>
          </w:p>
        </w:tc>
        <w:tc>
          <w:tcPr>
            <w:tcW w:w="1521" w:type="dxa"/>
            <w:tcBorders>
              <w:top w:val="single" w:sz="4" w:space="0" w:color="auto"/>
              <w:left w:val="nil"/>
              <w:bottom w:val="nil"/>
              <w:right w:val="single" w:sz="4" w:space="0" w:color="auto"/>
            </w:tcBorders>
            <w:shd w:val="clear" w:color="auto" w:fill="auto"/>
            <w:noWrap/>
            <w:vAlign w:val="center"/>
            <w:hideMark/>
          </w:tcPr>
          <w:p w14:paraId="4341DF11"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1175E1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difference between inventories</w:t>
            </w:r>
          </w:p>
        </w:tc>
        <w:tc>
          <w:tcPr>
            <w:tcW w:w="2007" w:type="dxa"/>
            <w:tcBorders>
              <w:top w:val="nil"/>
              <w:left w:val="single" w:sz="4" w:space="0" w:color="auto"/>
              <w:bottom w:val="nil"/>
              <w:right w:val="single" w:sz="4" w:space="0" w:color="auto"/>
            </w:tcBorders>
            <w:shd w:val="clear" w:color="auto" w:fill="auto"/>
            <w:vAlign w:val="center"/>
            <w:hideMark/>
          </w:tcPr>
          <w:p w14:paraId="0880E30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w:t>
            </w:r>
          </w:p>
        </w:tc>
        <w:tc>
          <w:tcPr>
            <w:tcW w:w="2007" w:type="dxa"/>
            <w:tcBorders>
              <w:top w:val="nil"/>
              <w:left w:val="single" w:sz="4" w:space="0" w:color="auto"/>
              <w:bottom w:val="nil"/>
              <w:right w:val="single" w:sz="4" w:space="0" w:color="auto"/>
            </w:tcBorders>
            <w:shd w:val="clear" w:color="auto" w:fill="auto"/>
            <w:vAlign w:val="center"/>
            <w:hideMark/>
          </w:tcPr>
          <w:p w14:paraId="539190FA"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63B85E38"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7A76D31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nil"/>
            </w:tcBorders>
            <w:shd w:val="clear" w:color="D9D9D9" w:fill="D9D9D9"/>
            <w:noWrap/>
            <w:vAlign w:val="center"/>
            <w:hideMark/>
          </w:tcPr>
          <w:p w14:paraId="3B8CF55E"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29ADF31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estimation strata; 90 m plot</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115367F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 watershed?</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47C8217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pixel</w:t>
            </w:r>
          </w:p>
        </w:tc>
      </w:tr>
      <w:tr w:rsidR="00EE3D11" w:rsidRPr="00A135A5" w14:paraId="28CC9586"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33036695"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Resolution</w:t>
            </w:r>
          </w:p>
        </w:tc>
        <w:tc>
          <w:tcPr>
            <w:tcW w:w="1521" w:type="dxa"/>
            <w:tcBorders>
              <w:top w:val="single" w:sz="4" w:space="0" w:color="auto"/>
              <w:left w:val="nil"/>
              <w:bottom w:val="nil"/>
              <w:right w:val="single" w:sz="4" w:space="0" w:color="auto"/>
            </w:tcBorders>
            <w:shd w:val="clear" w:color="auto" w:fill="auto"/>
            <w:noWrap/>
            <w:vAlign w:val="center"/>
            <w:hideMark/>
          </w:tcPr>
          <w:p w14:paraId="24832C9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753254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decadal or annual sample</w:t>
            </w:r>
          </w:p>
        </w:tc>
        <w:tc>
          <w:tcPr>
            <w:tcW w:w="2007" w:type="dxa"/>
            <w:tcBorders>
              <w:top w:val="nil"/>
              <w:left w:val="single" w:sz="4" w:space="0" w:color="auto"/>
              <w:bottom w:val="nil"/>
              <w:right w:val="single" w:sz="4" w:space="0" w:color="auto"/>
            </w:tcBorders>
            <w:shd w:val="clear" w:color="auto" w:fill="auto"/>
            <w:vAlign w:val="center"/>
            <w:hideMark/>
          </w:tcPr>
          <w:p w14:paraId="2BC9EF0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c>
          <w:tcPr>
            <w:tcW w:w="2007" w:type="dxa"/>
            <w:tcBorders>
              <w:top w:val="nil"/>
              <w:left w:val="single" w:sz="4" w:space="0" w:color="auto"/>
              <w:bottom w:val="nil"/>
              <w:right w:val="single" w:sz="4" w:space="0" w:color="auto"/>
            </w:tcBorders>
            <w:shd w:val="clear" w:color="auto" w:fill="auto"/>
            <w:vAlign w:val="center"/>
            <w:hideMark/>
          </w:tcPr>
          <w:p w14:paraId="7CE2EDE0"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78518B1B"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4B9105ED"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D9D9D9" w:fill="D9D9D9"/>
            <w:noWrap/>
            <w:vAlign w:val="center"/>
            <w:hideMark/>
          </w:tcPr>
          <w:p w14:paraId="159D438B"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D9D9D9" w:fill="D9D9D9"/>
            <w:vAlign w:val="center"/>
            <w:hideMark/>
          </w:tcPr>
          <w:p w14:paraId="4D34FB4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90m plot; individual tree</w:t>
            </w:r>
          </w:p>
        </w:tc>
        <w:tc>
          <w:tcPr>
            <w:tcW w:w="2007" w:type="dxa"/>
            <w:tcBorders>
              <w:top w:val="nil"/>
              <w:left w:val="single" w:sz="4" w:space="0" w:color="auto"/>
              <w:bottom w:val="nil"/>
              <w:right w:val="single" w:sz="4" w:space="0" w:color="auto"/>
            </w:tcBorders>
            <w:shd w:val="clear" w:color="D9D9D9" w:fill="D9D9D9"/>
            <w:vAlign w:val="center"/>
            <w:hideMark/>
          </w:tcPr>
          <w:p w14:paraId="0499573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w:t>
            </w:r>
          </w:p>
        </w:tc>
        <w:tc>
          <w:tcPr>
            <w:tcW w:w="2007" w:type="dxa"/>
            <w:tcBorders>
              <w:top w:val="nil"/>
              <w:left w:val="single" w:sz="4" w:space="0" w:color="auto"/>
              <w:bottom w:val="nil"/>
              <w:right w:val="single" w:sz="4" w:space="0" w:color="auto"/>
            </w:tcBorders>
            <w:shd w:val="clear" w:color="D9D9D9" w:fill="D9D9D9"/>
            <w:vAlign w:val="center"/>
            <w:hideMark/>
          </w:tcPr>
          <w:p w14:paraId="09B4CE0D"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30 m</w:t>
            </w:r>
          </w:p>
        </w:tc>
      </w:tr>
      <w:tr w:rsidR="00EE3D11" w:rsidRPr="00A135A5" w14:paraId="023F1F8A" w14:textId="77777777" w:rsidTr="00EE3D11">
        <w:trPr>
          <w:trHeight w:val="426"/>
        </w:trPr>
        <w:tc>
          <w:tcPr>
            <w:tcW w:w="1665" w:type="dxa"/>
            <w:tcBorders>
              <w:top w:val="single" w:sz="4" w:space="0" w:color="auto"/>
              <w:left w:val="nil"/>
              <w:bottom w:val="nil"/>
              <w:right w:val="nil"/>
            </w:tcBorders>
            <w:shd w:val="clear" w:color="auto" w:fill="auto"/>
            <w:noWrap/>
            <w:vAlign w:val="center"/>
            <w:hideMark/>
          </w:tcPr>
          <w:p w14:paraId="6B52887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Effects</w:t>
            </w:r>
          </w:p>
        </w:tc>
        <w:tc>
          <w:tcPr>
            <w:tcW w:w="1521" w:type="dxa"/>
            <w:tcBorders>
              <w:top w:val="single" w:sz="4" w:space="0" w:color="auto"/>
              <w:left w:val="nil"/>
              <w:bottom w:val="nil"/>
              <w:right w:val="single" w:sz="4" w:space="0" w:color="auto"/>
            </w:tcBorders>
            <w:shd w:val="clear" w:color="auto" w:fill="auto"/>
            <w:noWrap/>
            <w:vAlign w:val="center"/>
            <w:hideMark/>
          </w:tcPr>
          <w:p w14:paraId="584A083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attribution</w:t>
            </w:r>
          </w:p>
        </w:tc>
        <w:tc>
          <w:tcPr>
            <w:tcW w:w="1718" w:type="dxa"/>
            <w:tcBorders>
              <w:top w:val="nil"/>
              <w:left w:val="single" w:sz="4" w:space="0" w:color="auto"/>
              <w:bottom w:val="nil"/>
              <w:right w:val="single" w:sz="4" w:space="0" w:color="auto"/>
            </w:tcBorders>
            <w:shd w:val="clear" w:color="auto" w:fill="auto"/>
            <w:vAlign w:val="center"/>
            <w:hideMark/>
          </w:tcPr>
          <w:p w14:paraId="2B2AB8E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direct observation, trained crews</w:t>
            </w:r>
          </w:p>
        </w:tc>
        <w:tc>
          <w:tcPr>
            <w:tcW w:w="2007" w:type="dxa"/>
            <w:tcBorders>
              <w:top w:val="nil"/>
              <w:left w:val="single" w:sz="4" w:space="0" w:color="auto"/>
              <w:bottom w:val="nil"/>
              <w:right w:val="single" w:sz="4" w:space="0" w:color="auto"/>
            </w:tcBorders>
            <w:shd w:val="clear" w:color="auto" w:fill="auto"/>
            <w:vAlign w:val="center"/>
            <w:hideMark/>
          </w:tcPr>
          <w:p w14:paraId="2103ED8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indirect observation, expert evaluation</w:t>
            </w:r>
          </w:p>
        </w:tc>
        <w:tc>
          <w:tcPr>
            <w:tcW w:w="2007" w:type="dxa"/>
            <w:tcBorders>
              <w:top w:val="nil"/>
              <w:left w:val="single" w:sz="4" w:space="0" w:color="auto"/>
              <w:bottom w:val="nil"/>
              <w:right w:val="single" w:sz="4" w:space="0" w:color="auto"/>
            </w:tcBorders>
            <w:shd w:val="clear" w:color="auto" w:fill="auto"/>
            <w:vAlign w:val="center"/>
            <w:hideMark/>
          </w:tcPr>
          <w:p w14:paraId="2EBC20B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remote observation, spectral analysis</w:t>
            </w:r>
          </w:p>
        </w:tc>
      </w:tr>
      <w:tr w:rsidR="00EE3D11" w:rsidRPr="00A135A5" w14:paraId="3E45FABA" w14:textId="77777777" w:rsidTr="00EE3D11">
        <w:trPr>
          <w:trHeight w:val="553"/>
        </w:trPr>
        <w:tc>
          <w:tcPr>
            <w:tcW w:w="1665" w:type="dxa"/>
            <w:tcBorders>
              <w:top w:val="nil"/>
              <w:left w:val="nil"/>
              <w:bottom w:val="nil"/>
              <w:right w:val="nil"/>
            </w:tcBorders>
            <w:shd w:val="clear" w:color="D9D9D9" w:fill="D9D9D9"/>
            <w:noWrap/>
            <w:vAlign w:val="center"/>
            <w:hideMark/>
          </w:tcPr>
          <w:p w14:paraId="4AA9A090" w14:textId="77777777" w:rsidR="00230EB9" w:rsidRPr="00230EB9" w:rsidRDefault="00230EB9" w:rsidP="00EE3D11">
            <w:pPr>
              <w:spacing w:after="0" w:line="240" w:lineRule="auto"/>
              <w:rPr>
                <w:rFonts w:ascii="Calibri" w:eastAsia="Times New Roman" w:hAnsi="Calibri" w:cs="Calibri"/>
                <w:color w:val="000000"/>
              </w:rPr>
            </w:pPr>
          </w:p>
        </w:tc>
        <w:tc>
          <w:tcPr>
            <w:tcW w:w="1521" w:type="dxa"/>
            <w:tcBorders>
              <w:top w:val="nil"/>
              <w:left w:val="nil"/>
              <w:bottom w:val="nil"/>
              <w:right w:val="nil"/>
            </w:tcBorders>
            <w:shd w:val="clear" w:color="D9D9D9" w:fill="D9D9D9"/>
            <w:noWrap/>
            <w:vAlign w:val="center"/>
            <w:hideMark/>
          </w:tcPr>
          <w:p w14:paraId="68818D54"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specificity</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4D17B84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low specificity for dead, higher specificity for live damage</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2204DFF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qualitative determination; variable by agent and region</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3012049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quantitative determination; generic agent </w:t>
            </w:r>
          </w:p>
        </w:tc>
      </w:tr>
      <w:tr w:rsidR="00EE3D11" w:rsidRPr="00A135A5" w14:paraId="050B5263" w14:textId="77777777" w:rsidTr="00EE3D11">
        <w:trPr>
          <w:trHeight w:val="415"/>
        </w:trPr>
        <w:tc>
          <w:tcPr>
            <w:tcW w:w="1665" w:type="dxa"/>
            <w:tcBorders>
              <w:top w:val="nil"/>
              <w:left w:val="nil"/>
              <w:bottom w:val="single" w:sz="4" w:space="0" w:color="auto"/>
              <w:right w:val="nil"/>
            </w:tcBorders>
            <w:shd w:val="clear" w:color="auto" w:fill="auto"/>
            <w:noWrap/>
            <w:vAlign w:val="center"/>
            <w:hideMark/>
          </w:tcPr>
          <w:p w14:paraId="1DB0996C"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p>
          <w:p w14:paraId="1AFA94A3"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r w:rsidRPr="00230EB9">
              <w:rPr>
                <w:rFonts w:ascii="Calibri" w:eastAsia="Times New Roman" w:hAnsi="Calibri" w:cs="Calibri"/>
                <w:b/>
                <w:bCs/>
                <w:color w:val="000000"/>
                <w:sz w:val="20"/>
                <w:szCs w:val="20"/>
              </w:rPr>
              <w:t> </w:t>
            </w:r>
          </w:p>
        </w:tc>
        <w:tc>
          <w:tcPr>
            <w:tcW w:w="1521" w:type="dxa"/>
            <w:tcBorders>
              <w:top w:val="nil"/>
              <w:left w:val="nil"/>
              <w:bottom w:val="single" w:sz="4" w:space="0" w:color="auto"/>
              <w:right w:val="nil"/>
            </w:tcBorders>
            <w:shd w:val="clear" w:color="auto" w:fill="auto"/>
            <w:noWrap/>
            <w:vAlign w:val="center"/>
            <w:hideMark/>
          </w:tcPr>
          <w:p w14:paraId="1A24E0DF"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severity</w:t>
            </w:r>
          </w:p>
        </w:tc>
        <w:tc>
          <w:tcPr>
            <w:tcW w:w="1718" w:type="dxa"/>
            <w:tcBorders>
              <w:top w:val="single" w:sz="8" w:space="0" w:color="FF0000"/>
              <w:left w:val="single" w:sz="8" w:space="0" w:color="FF0000"/>
              <w:bottom w:val="single" w:sz="8" w:space="0" w:color="FF0000"/>
              <w:right w:val="single" w:sz="4" w:space="0" w:color="auto"/>
            </w:tcBorders>
            <w:shd w:val="clear" w:color="auto" w:fill="auto"/>
            <w:vAlign w:val="center"/>
            <w:hideMark/>
          </w:tcPr>
          <w:p w14:paraId="13D3929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tree-level effects</w:t>
            </w:r>
          </w:p>
        </w:tc>
        <w:tc>
          <w:tcPr>
            <w:tcW w:w="2007" w:type="dxa"/>
            <w:tcBorders>
              <w:top w:val="single" w:sz="8" w:space="0" w:color="FF0000"/>
              <w:left w:val="single" w:sz="4" w:space="0" w:color="auto"/>
              <w:bottom w:val="single" w:sz="8" w:space="0" w:color="FF0000"/>
              <w:right w:val="single" w:sz="8" w:space="0" w:color="FF0000"/>
            </w:tcBorders>
            <w:shd w:val="clear" w:color="auto" w:fill="auto"/>
            <w:vAlign w:val="center"/>
            <w:hideMark/>
          </w:tcPr>
          <w:p w14:paraId="36AAB06C"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stand to watershed-level; binned</w:t>
            </w:r>
          </w:p>
        </w:tc>
        <w:tc>
          <w:tcPr>
            <w:tcW w:w="2007" w:type="dxa"/>
            <w:tcBorders>
              <w:top w:val="nil"/>
              <w:left w:val="nil"/>
              <w:bottom w:val="single" w:sz="4" w:space="0" w:color="000000"/>
              <w:right w:val="single" w:sz="4" w:space="0" w:color="auto"/>
            </w:tcBorders>
            <w:shd w:val="clear" w:color="auto" w:fill="auto"/>
            <w:vAlign w:val="center"/>
            <w:hideMark/>
          </w:tcPr>
          <w:p w14:paraId="4D3F00B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quantitative; severity requires context</w:t>
            </w:r>
          </w:p>
        </w:tc>
      </w:tr>
    </w:tbl>
    <w:p w14:paraId="1C958F51" w14:textId="582BCD91" w:rsidR="00B721F3" w:rsidRPr="00B721F3" w:rsidRDefault="00B721F3" w:rsidP="00B721F3">
      <w:pPr>
        <w:rPr>
          <w:rFonts w:ascii="Times New Roman" w:hAnsi="Times New Roman" w:cs="Times New Roman"/>
          <w:sz w:val="24"/>
          <w:szCs w:val="24"/>
        </w:rPr>
      </w:pPr>
      <w:r w:rsidRPr="00B721F3">
        <w:rPr>
          <w:rFonts w:ascii="Times New Roman" w:hAnsi="Times New Roman" w:cs="Times New Roman"/>
          <w:sz w:val="24"/>
          <w:szCs w:val="24"/>
        </w:rPr>
        <w:t xml:space="preserve">We will </w:t>
      </w:r>
      <w:commentRangeStart w:id="7"/>
      <w:r w:rsidRPr="00B721F3">
        <w:rPr>
          <w:rFonts w:ascii="Times New Roman" w:hAnsi="Times New Roman" w:cs="Times New Roman"/>
          <w:sz w:val="24"/>
          <w:szCs w:val="24"/>
        </w:rPr>
        <w:t xml:space="preserve">review literature on field, ADS, and spaceborne approaches to forest mortality </w:t>
      </w:r>
      <w:commentRangeEnd w:id="7"/>
      <w:r w:rsidRPr="00B721F3">
        <w:rPr>
          <w:rStyle w:val="CommentReference"/>
        </w:rPr>
        <w:commentReference w:id="7"/>
      </w:r>
      <w:r w:rsidRPr="00B721F3">
        <w:rPr>
          <w:rFonts w:ascii="Times New Roman" w:hAnsi="Times New Roman" w:cs="Times New Roman"/>
          <w:sz w:val="24"/>
          <w:szCs w:val="24"/>
        </w:rPr>
        <w:t>estimation and mapping</w:t>
      </w:r>
      <w:r>
        <w:rPr>
          <w:rFonts w:ascii="Times New Roman" w:hAnsi="Times New Roman" w:cs="Times New Roman"/>
          <w:sz w:val="24"/>
          <w:szCs w:val="24"/>
        </w:rPr>
        <w:t>, and catalogue the relevant aspects of each (</w:t>
      </w:r>
      <w:r>
        <w:rPr>
          <w:rFonts w:ascii="Times New Roman" w:hAnsi="Times New Roman" w:cs="Times New Roman"/>
          <w:i/>
          <w:iCs/>
          <w:sz w:val="24"/>
          <w:szCs w:val="24"/>
        </w:rPr>
        <w:t>e.g.,</w:t>
      </w:r>
      <w:r>
        <w:rPr>
          <w:rFonts w:ascii="Times New Roman" w:hAnsi="Times New Roman" w:cs="Times New Roman"/>
          <w:sz w:val="24"/>
          <w:szCs w:val="24"/>
        </w:rPr>
        <w:t xml:space="preserve"> Table 1). We will quantitatively compare three aspects of forest mortality estimation across all three data sources – area impacted, attribution, and severity.</w:t>
      </w:r>
      <w:r w:rsidR="00230EB9">
        <w:rPr>
          <w:rFonts w:ascii="Times New Roman" w:hAnsi="Times New Roman" w:cs="Times New Roman"/>
          <w:sz w:val="24"/>
          <w:szCs w:val="24"/>
        </w:rPr>
        <w:t xml:space="preserve"> For FIA-based area estimates, we will follow FIA estimation procedures (Bechtold and Patterson, 2005). For ADS estimates, area impacted can be directly gleaned from survey polygons. </w:t>
      </w:r>
      <w:proofErr w:type="gramStart"/>
      <w:r w:rsidR="00230EB9">
        <w:rPr>
          <w:rFonts w:ascii="Times New Roman" w:hAnsi="Times New Roman" w:cs="Times New Roman"/>
          <w:sz w:val="24"/>
          <w:szCs w:val="24"/>
        </w:rPr>
        <w:t>Remotely-sensed</w:t>
      </w:r>
      <w:proofErr w:type="gramEnd"/>
      <w:r w:rsidR="00230EB9">
        <w:rPr>
          <w:rFonts w:ascii="Times New Roman" w:hAnsi="Times New Roman" w:cs="Times New Roman"/>
          <w:sz w:val="24"/>
          <w:szCs w:val="24"/>
        </w:rPr>
        <w:t xml:space="preserve"> area estimates will be made using the Landscape Change Monitoring System (LCMS) and/or </w:t>
      </w:r>
      <w:proofErr w:type="spellStart"/>
      <w:r w:rsidR="00230EB9">
        <w:rPr>
          <w:rFonts w:ascii="Times New Roman" w:hAnsi="Times New Roman" w:cs="Times New Roman"/>
          <w:sz w:val="24"/>
          <w:szCs w:val="24"/>
        </w:rPr>
        <w:t>LandtrendR</w:t>
      </w:r>
      <w:proofErr w:type="spellEnd"/>
      <w:r w:rsidR="00230EB9">
        <w:rPr>
          <w:rFonts w:ascii="Times New Roman" w:hAnsi="Times New Roman" w:cs="Times New Roman"/>
          <w:sz w:val="24"/>
          <w:szCs w:val="24"/>
        </w:rPr>
        <w:t xml:space="preserve">. Attribution … </w:t>
      </w:r>
      <w:proofErr w:type="spellStart"/>
      <w:r w:rsidR="00230EB9">
        <w:rPr>
          <w:rFonts w:ascii="Times New Roman" w:hAnsi="Times New Roman" w:cs="Times New Roman"/>
          <w:sz w:val="24"/>
          <w:szCs w:val="24"/>
        </w:rPr>
        <w:t>etc</w:t>
      </w:r>
      <w:proofErr w:type="spellEnd"/>
      <w:r w:rsidR="00230EB9">
        <w:rPr>
          <w:rFonts w:ascii="Times New Roman" w:hAnsi="Times New Roman" w:cs="Times New Roman"/>
          <w:sz w:val="24"/>
          <w:szCs w:val="24"/>
        </w:rPr>
        <w:t xml:space="preserve"> build out.</w:t>
      </w:r>
      <w:ins w:id="8" w:author="Perret, Daniel - FS, CORVALLIS, OR" w:date="2024-02-29T13:38:00Z">
        <w:r w:rsidR="00EF718F">
          <w:rPr>
            <w:rFonts w:ascii="Times New Roman" w:hAnsi="Times New Roman" w:cs="Times New Roman"/>
            <w:sz w:val="24"/>
            <w:szCs w:val="24"/>
          </w:rPr>
          <w:t xml:space="preserve">                                        </w:t>
        </w:r>
      </w:ins>
    </w:p>
    <w:p w14:paraId="5CB875E0" w14:textId="77777777" w:rsidR="00230EB9" w:rsidRPr="00230EB9" w:rsidRDefault="00230EB9" w:rsidP="00230EB9">
      <w:pPr>
        <w:spacing w:after="0"/>
        <w:rPr>
          <w:rFonts w:ascii="Times New Roman" w:hAnsi="Times New Roman" w:cs="Times New Roman"/>
        </w:rPr>
      </w:pPr>
    </w:p>
    <w:p w14:paraId="2B8F0BE9" w14:textId="2A6B59AE"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b/>
          <w:bCs/>
          <w:sz w:val="24"/>
          <w:szCs w:val="24"/>
        </w:rPr>
        <w:t xml:space="preserve">Table 1. </w:t>
      </w:r>
      <w:r w:rsidRPr="00230EB9">
        <w:rPr>
          <w:rFonts w:ascii="Times New Roman" w:hAnsi="Times New Roman" w:cs="Times New Roman"/>
          <w:sz w:val="24"/>
          <w:szCs w:val="24"/>
        </w:rPr>
        <w:t>Comparison of data attributes.</w:t>
      </w:r>
    </w:p>
    <w:p w14:paraId="35C359DE" w14:textId="77777777" w:rsidR="00230EB9" w:rsidRPr="00230EB9" w:rsidRDefault="00230EB9" w:rsidP="00230EB9">
      <w:pPr>
        <w:rPr>
          <w:rFonts w:ascii="Times New Roman" w:hAnsi="Times New Roman" w:cs="Times New Roman"/>
          <w:sz w:val="24"/>
          <w:szCs w:val="24"/>
        </w:rPr>
      </w:pPr>
    </w:p>
    <w:p w14:paraId="2ABD84D3" w14:textId="45834D9F"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i/>
          <w:iCs/>
          <w:sz w:val="24"/>
          <w:szCs w:val="24"/>
        </w:rPr>
        <w:t>Data source integration</w:t>
      </w:r>
      <w:r>
        <w:rPr>
          <w:rFonts w:ascii="Times New Roman" w:hAnsi="Times New Roman" w:cs="Times New Roman"/>
          <w:i/>
          <w:iCs/>
          <w:sz w:val="24"/>
          <w:szCs w:val="24"/>
        </w:rPr>
        <w:t xml:space="preserve"> and landscape contextualization</w:t>
      </w:r>
    </w:p>
    <w:p w14:paraId="52121BC9" w14:textId="0561D823" w:rsidR="00774736" w:rsidRDefault="00230EB9" w:rsidP="00230EB9">
      <w:pPr>
        <w:rPr>
          <w:rFonts w:ascii="Times New Roman" w:hAnsi="Times New Roman" w:cs="Times New Roman"/>
          <w:sz w:val="24"/>
          <w:szCs w:val="24"/>
        </w:rPr>
      </w:pPr>
      <w:r>
        <w:rPr>
          <w:rFonts w:ascii="Times New Roman" w:hAnsi="Times New Roman" w:cs="Times New Roman"/>
          <w:sz w:val="24"/>
          <w:szCs w:val="24"/>
        </w:rPr>
        <w:t>Building</w:t>
      </w:r>
      <w:r w:rsidRPr="00453452">
        <w:rPr>
          <w:rFonts w:ascii="Times New Roman" w:hAnsi="Times New Roman" w:cs="Times New Roman"/>
          <w:sz w:val="24"/>
          <w:szCs w:val="24"/>
        </w:rPr>
        <w:t xml:space="preserve"> on prior research in the Pacific Northwest </w:t>
      </w:r>
      <w:r>
        <w:rPr>
          <w:rFonts w:ascii="Times New Roman" w:hAnsi="Times New Roman" w:cs="Times New Roman"/>
          <w:sz w:val="24"/>
          <w:szCs w:val="24"/>
        </w:rPr>
        <w:t>(Meigs et al., 2011, 2015), we will build a workflow integrating FIA, ADS, and remotely sensed data for mortality mapping and estimation (</w:t>
      </w:r>
      <w:r>
        <w:rPr>
          <w:rFonts w:ascii="Times New Roman" w:hAnsi="Times New Roman" w:cs="Times New Roman"/>
          <w:i/>
          <w:iCs/>
          <w:sz w:val="24"/>
          <w:szCs w:val="24"/>
        </w:rPr>
        <w:t xml:space="preserve">e.g., </w:t>
      </w:r>
      <w:r>
        <w:rPr>
          <w:rFonts w:ascii="Times New Roman" w:hAnsi="Times New Roman" w:cs="Times New Roman"/>
          <w:sz w:val="24"/>
          <w:szCs w:val="24"/>
        </w:rPr>
        <w:t xml:space="preserve">Figure 1). </w:t>
      </w:r>
      <w:r w:rsidR="00774736">
        <w:rPr>
          <w:rFonts w:ascii="Times New Roman" w:hAnsi="Times New Roman" w:cs="Times New Roman"/>
          <w:sz w:val="24"/>
          <w:szCs w:val="24"/>
        </w:rPr>
        <w:t>T</w:t>
      </w:r>
      <w:r>
        <w:rPr>
          <w:rFonts w:ascii="Times New Roman" w:hAnsi="Times New Roman" w:cs="Times New Roman"/>
          <w:sz w:val="24"/>
          <w:szCs w:val="24"/>
        </w:rPr>
        <w:t xml:space="preserve">his workflow has three major components: (1) Merging ADS polygons with Landsat-based </w:t>
      </w:r>
      <w:r w:rsidRPr="00EE3D11">
        <w:rPr>
          <w:rFonts w:ascii="Times New Roman" w:hAnsi="Times New Roman" w:cs="Times New Roman"/>
          <w:sz w:val="24"/>
          <w:szCs w:val="24"/>
        </w:rPr>
        <w:t>disturbance mapping to generate</w:t>
      </w:r>
      <w:r w:rsidR="00774736" w:rsidRPr="00EE3D11">
        <w:rPr>
          <w:rFonts w:ascii="Times New Roman" w:hAnsi="Times New Roman" w:cs="Times New Roman"/>
          <w:sz w:val="24"/>
          <w:szCs w:val="24"/>
        </w:rPr>
        <w:t xml:space="preserve"> multispectral imagery</w:t>
      </w:r>
      <w:r w:rsidRPr="00EE3D11">
        <w:rPr>
          <w:rFonts w:ascii="Times New Roman" w:hAnsi="Times New Roman" w:cs="Times New Roman"/>
          <w:sz w:val="24"/>
          <w:szCs w:val="24"/>
        </w:rPr>
        <w:t xml:space="preserve"> maps of attributed mortality with pixel</w:t>
      </w:r>
      <w:r w:rsidR="00774736" w:rsidRPr="00EE3D11">
        <w:rPr>
          <w:rFonts w:ascii="Times New Roman" w:hAnsi="Times New Roman" w:cs="Times New Roman"/>
          <w:sz w:val="24"/>
          <w:szCs w:val="24"/>
        </w:rPr>
        <w:t>-scale</w:t>
      </w:r>
      <w:r w:rsidRPr="00EE3D11">
        <w:rPr>
          <w:rFonts w:ascii="Times New Roman" w:hAnsi="Times New Roman" w:cs="Times New Roman"/>
          <w:sz w:val="24"/>
          <w:szCs w:val="24"/>
        </w:rPr>
        <w:t xml:space="preserve"> spatial resolution, (2) </w:t>
      </w:r>
      <w:r w:rsidR="00774736" w:rsidRPr="00EE3D11">
        <w:rPr>
          <w:rFonts w:ascii="Times New Roman" w:hAnsi="Times New Roman" w:cs="Times New Roman"/>
          <w:sz w:val="24"/>
          <w:szCs w:val="24"/>
        </w:rPr>
        <w:t>d</w:t>
      </w:r>
      <w:r w:rsidRPr="00EE3D11">
        <w:rPr>
          <w:rFonts w:ascii="Times New Roman" w:hAnsi="Times New Roman" w:cs="Times New Roman"/>
          <w:sz w:val="24"/>
          <w:szCs w:val="24"/>
        </w:rPr>
        <w:t>evelop statistical models relating Landsat-</w:t>
      </w:r>
      <w:r w:rsidRPr="00EE3D11">
        <w:rPr>
          <w:rFonts w:ascii="Times New Roman" w:hAnsi="Times New Roman" w:cs="Times New Roman"/>
          <w:sz w:val="24"/>
          <w:szCs w:val="24"/>
        </w:rPr>
        <w:lastRenderedPageBreak/>
        <w:t xml:space="preserve">spectral change to </w:t>
      </w:r>
      <w:r w:rsidR="00774736" w:rsidRPr="00EE3D11">
        <w:rPr>
          <w:rFonts w:ascii="Times New Roman" w:hAnsi="Times New Roman" w:cs="Times New Roman"/>
          <w:sz w:val="24"/>
          <w:szCs w:val="24"/>
        </w:rPr>
        <w:t>observed mortality on FIA plots, yielding pixel-scale spatial estimates of tree mortality</w:t>
      </w:r>
      <w:r w:rsidRPr="00EE3D11">
        <w:rPr>
          <w:rFonts w:ascii="Times New Roman" w:hAnsi="Times New Roman" w:cs="Times New Roman"/>
          <w:sz w:val="24"/>
          <w:szCs w:val="24"/>
        </w:rPr>
        <w:t>, and (3)</w:t>
      </w:r>
      <w:r w:rsidR="00774736" w:rsidRPr="00EE3D11">
        <w:rPr>
          <w:rFonts w:ascii="Times New Roman" w:hAnsi="Times New Roman" w:cs="Times New Roman"/>
          <w:sz w:val="24"/>
          <w:szCs w:val="24"/>
        </w:rPr>
        <w:t xml:space="preserve"> combine the results of 1-2 with gradient nearest neighbor (GNN, </w:t>
      </w:r>
      <w:hyperlink r:id="rId12" w:history="1">
        <w:r w:rsidR="00774736" w:rsidRPr="00EE3D11">
          <w:rPr>
            <w:rStyle w:val="Hyperlink"/>
            <w:rFonts w:ascii="Times New Roman" w:hAnsi="Times New Roman" w:cs="Times New Roman"/>
            <w:sz w:val="24"/>
            <w:szCs w:val="24"/>
          </w:rPr>
          <w:t>https://lemma.forestry.oregonstate.edu/</w:t>
        </w:r>
      </w:hyperlink>
      <w:r w:rsidR="00774736" w:rsidRPr="00EE3D11">
        <w:rPr>
          <w:rFonts w:ascii="Times New Roman" w:hAnsi="Times New Roman" w:cs="Times New Roman"/>
          <w:sz w:val="24"/>
          <w:szCs w:val="24"/>
        </w:rPr>
        <w:t xml:space="preserve">) maps of forest attributes to </w:t>
      </w:r>
      <w:r w:rsidR="00EE3D11">
        <w:rPr>
          <w:rFonts w:ascii="Times New Roman" w:hAnsi="Times New Roman" w:cs="Times New Roman"/>
          <w:sz w:val="24"/>
          <w:szCs w:val="24"/>
        </w:rPr>
        <w:t>contextualize and interpret mortality estimates.</w:t>
      </w:r>
    </w:p>
    <w:p w14:paraId="4D5FA19E" w14:textId="77777777" w:rsidR="00EE3D11" w:rsidRDefault="00EE3D11">
      <w:pPr>
        <w:rPr>
          <w:rFonts w:ascii="Times New Roman" w:hAnsi="Times New Roman" w:cs="Times New Roman"/>
          <w:i/>
          <w:iCs/>
          <w:sz w:val="24"/>
          <w:szCs w:val="24"/>
        </w:rPr>
      </w:pPr>
      <w:r>
        <w:rPr>
          <w:rFonts w:ascii="Times New Roman" w:hAnsi="Times New Roman" w:cs="Times New Roman"/>
          <w:i/>
          <w:iCs/>
          <w:sz w:val="24"/>
          <w:szCs w:val="24"/>
        </w:rPr>
        <w:t>Retrospective and prospective vulnerability</w:t>
      </w:r>
    </w:p>
    <w:p w14:paraId="613BF5A9" w14:textId="6076E2DF" w:rsidR="00311EE1" w:rsidRDefault="00EE3D11">
      <w:pPr>
        <w:rPr>
          <w:rFonts w:ascii="Times New Roman" w:hAnsi="Times New Roman" w:cs="Times New Roman"/>
          <w:sz w:val="24"/>
          <w:szCs w:val="24"/>
        </w:rPr>
      </w:pPr>
      <w:r>
        <w:rPr>
          <w:rFonts w:ascii="Times New Roman" w:hAnsi="Times New Roman" w:cs="Times New Roman"/>
          <w:sz w:val="24"/>
          <w:szCs w:val="24"/>
        </w:rPr>
        <w:t xml:space="preserve">The data source integration we propose will generate fine-scale spatial mortality estimates that can be combined with tree-, stand-, and landscape-scale data to examine the drivers of mass mortality events. In particular, we will build models exploring how mortality varies with tree size, stand density, climate, biophysical setting, and topographic position (e.g., Bell et a. 2015, Shriver et al. 2021). Understanding how these variables modulate the probability of mass mortality events could guide management prescriptions for resilient forests in the future (Bradford &amp; Bell 2017). We will challenge our mortality models to retrospectively predict spatial patterns of mortality for both our Firmageddon and pine beetle case studies, to both assess our ability to make these predictions and gain insight into </w:t>
      </w:r>
      <w:r w:rsidR="00F92D05">
        <w:rPr>
          <w:rFonts w:ascii="Times New Roman" w:hAnsi="Times New Roman" w:cs="Times New Roman"/>
          <w:sz w:val="24"/>
          <w:szCs w:val="24"/>
        </w:rPr>
        <w:t>when and where mortality may be more/less predictable. We will also use future climate projections to identify and map areas vulnerable to future large-scale mortality events.</w:t>
      </w:r>
    </w:p>
    <w:p w14:paraId="2560FC9B" w14:textId="77777777" w:rsidR="00F92D05" w:rsidRDefault="00F92D05">
      <w:pPr>
        <w:rPr>
          <w:rFonts w:ascii="Times New Roman" w:hAnsi="Times New Roman" w:cs="Times New Roman"/>
          <w:sz w:val="24"/>
          <w:szCs w:val="24"/>
        </w:rPr>
      </w:pPr>
    </w:p>
    <w:p w14:paraId="451BF43B" w14:textId="4FDAE326" w:rsidR="00F92D05" w:rsidRDefault="006B2BF4">
      <w:pPr>
        <w:rPr>
          <w:rFonts w:ascii="Times New Roman" w:hAnsi="Times New Roman" w:cs="Times New Roman"/>
          <w:b/>
          <w:bCs/>
          <w:sz w:val="24"/>
          <w:szCs w:val="24"/>
        </w:rPr>
      </w:pPr>
      <w:r>
        <w:rPr>
          <w:rFonts w:ascii="Times New Roman" w:hAnsi="Times New Roman" w:cs="Times New Roman"/>
          <w:b/>
          <w:bCs/>
          <w:sz w:val="24"/>
          <w:szCs w:val="24"/>
        </w:rPr>
        <w:t>Questions and points of engagement for Danny</w:t>
      </w:r>
    </w:p>
    <w:p w14:paraId="596D7754" w14:textId="40CA4A70" w:rsidR="006B2BF4" w:rsidRDefault="00383C33" w:rsidP="00383C33">
      <w:pPr>
        <w:pStyle w:val="ListParagraph"/>
        <w:numPr>
          <w:ilvl w:val="0"/>
          <w:numId w:val="3"/>
        </w:numPr>
        <w:rPr>
          <w:ins w:id="9" w:author="Depinte, Daniel - FS" w:date="2024-02-16T10:42:00Z"/>
          <w:rFonts w:ascii="Times New Roman" w:hAnsi="Times New Roman" w:cs="Times New Roman"/>
          <w:sz w:val="24"/>
          <w:szCs w:val="24"/>
        </w:rPr>
      </w:pPr>
      <w:r>
        <w:rPr>
          <w:rFonts w:ascii="Times New Roman" w:hAnsi="Times New Roman" w:cs="Times New Roman"/>
          <w:sz w:val="24"/>
          <w:szCs w:val="24"/>
        </w:rPr>
        <w:t>How should we think about the spatial precision and accuracy of ADS polygons?</w:t>
      </w:r>
    </w:p>
    <w:p w14:paraId="4E86BBE4" w14:textId="2AA5136B" w:rsidR="008219E9" w:rsidRDefault="008219E9" w:rsidP="00383C33">
      <w:pPr>
        <w:pStyle w:val="ListParagraph"/>
        <w:numPr>
          <w:ilvl w:val="0"/>
          <w:numId w:val="3"/>
        </w:numPr>
        <w:rPr>
          <w:rFonts w:ascii="Times New Roman" w:hAnsi="Times New Roman" w:cs="Times New Roman"/>
          <w:sz w:val="24"/>
          <w:szCs w:val="24"/>
        </w:rPr>
      </w:pPr>
      <w:ins w:id="10" w:author="Depinte, Daniel - FS" w:date="2024-02-16T10:43:00Z">
        <w:r>
          <w:rPr>
            <w:rFonts w:ascii="Times New Roman" w:hAnsi="Times New Roman" w:cs="Times New Roman"/>
            <w:sz w:val="24"/>
            <w:szCs w:val="24"/>
          </w:rPr>
          <w:t>We should think about ADS data as having a higher rate</w:t>
        </w:r>
      </w:ins>
      <w:ins w:id="11" w:author="Depinte, Daniel - FS" w:date="2024-02-16T10:44:00Z">
        <w:r>
          <w:rPr>
            <w:rFonts w:ascii="Times New Roman" w:hAnsi="Times New Roman" w:cs="Times New Roman"/>
            <w:sz w:val="24"/>
            <w:szCs w:val="24"/>
          </w:rPr>
          <w:t xml:space="preserve"> of accuracy then precision. Depending on the forest damage. If mortality is discrete</w:t>
        </w:r>
      </w:ins>
      <w:ins w:id="12" w:author="Depinte, Daniel - FS" w:date="2024-02-16T10:46:00Z">
        <w:r>
          <w:rPr>
            <w:rFonts w:ascii="Times New Roman" w:hAnsi="Times New Roman" w:cs="Times New Roman"/>
            <w:sz w:val="24"/>
            <w:szCs w:val="24"/>
          </w:rPr>
          <w:t xml:space="preserve"> and obvious</w:t>
        </w:r>
      </w:ins>
      <w:ins w:id="13" w:author="Depinte, Daniel - FS" w:date="2024-02-16T10:44:00Z">
        <w:r>
          <w:rPr>
            <w:rFonts w:ascii="Times New Roman" w:hAnsi="Times New Roman" w:cs="Times New Roman"/>
            <w:sz w:val="24"/>
            <w:szCs w:val="24"/>
          </w:rPr>
          <w:t>, like a mountain pine beetle o</w:t>
        </w:r>
      </w:ins>
      <w:ins w:id="14" w:author="Depinte, Daniel - FS" w:date="2024-02-16T10:45:00Z">
        <w:r>
          <w:rPr>
            <w:rFonts w:ascii="Times New Roman" w:hAnsi="Times New Roman" w:cs="Times New Roman"/>
            <w:sz w:val="24"/>
            <w:szCs w:val="24"/>
          </w:rPr>
          <w:t>utbreak in a pure stand of lodgepole then the data should be high on both counts.</w:t>
        </w:r>
      </w:ins>
      <w:ins w:id="15" w:author="Depinte, Daniel - FS" w:date="2024-02-16T10:46:00Z">
        <w:r>
          <w:rPr>
            <w:rFonts w:ascii="Times New Roman" w:hAnsi="Times New Roman" w:cs="Times New Roman"/>
            <w:sz w:val="24"/>
            <w:szCs w:val="24"/>
          </w:rPr>
          <w:t xml:space="preserve"> In contrast, if the damage is hard to see like western spruce budworm and widespread, then lower levels of confidence until it gets really </w:t>
        </w:r>
      </w:ins>
      <w:ins w:id="16" w:author="Depinte, Daniel - FS" w:date="2024-02-16T10:47:00Z">
        <w:r>
          <w:rPr>
            <w:rFonts w:ascii="Times New Roman" w:hAnsi="Times New Roman" w:cs="Times New Roman"/>
            <w:sz w:val="24"/>
            <w:szCs w:val="24"/>
          </w:rPr>
          <w:t xml:space="preserve">bad. </w:t>
        </w:r>
      </w:ins>
    </w:p>
    <w:p w14:paraId="4741CDE8" w14:textId="389B264B" w:rsidR="00383C33" w:rsidRDefault="00383C33" w:rsidP="00383C33">
      <w:pPr>
        <w:pStyle w:val="ListParagraph"/>
        <w:numPr>
          <w:ilvl w:val="0"/>
          <w:numId w:val="3"/>
        </w:numPr>
        <w:rPr>
          <w:ins w:id="17" w:author="Depinte, Daniel - FS" w:date="2024-02-16T10:54:00Z"/>
          <w:rFonts w:ascii="Times New Roman" w:hAnsi="Times New Roman" w:cs="Times New Roman"/>
          <w:sz w:val="24"/>
          <w:szCs w:val="24"/>
        </w:rPr>
      </w:pPr>
      <w:r>
        <w:rPr>
          <w:rFonts w:ascii="Times New Roman" w:hAnsi="Times New Roman" w:cs="Times New Roman"/>
          <w:sz w:val="24"/>
          <w:szCs w:val="24"/>
        </w:rPr>
        <w:t xml:space="preserve">Are there nuances to the temporal aspects of ADS data (e.g., surveyed area, data processing lags, seasonality of surveys, </w:t>
      </w:r>
      <w:proofErr w:type="spellStart"/>
      <w:r>
        <w:rPr>
          <w:rFonts w:ascii="Times New Roman" w:hAnsi="Times New Roman" w:cs="Times New Roman"/>
          <w:sz w:val="24"/>
          <w:szCs w:val="24"/>
        </w:rPr>
        <w:t>etc</w:t>
      </w:r>
      <w:proofErr w:type="spellEnd"/>
      <w:ins w:id="18" w:author="Depinte, Daniel - FS" w:date="2024-02-16T10:47:00Z">
        <w:r w:rsidR="008219E9">
          <w:rPr>
            <w:rFonts w:ascii="Times New Roman" w:hAnsi="Times New Roman" w:cs="Times New Roman"/>
            <w:sz w:val="24"/>
            <w:szCs w:val="24"/>
          </w:rPr>
          <w:t xml:space="preserve">) Yes, always caveats associated </w:t>
        </w:r>
      </w:ins>
      <w:ins w:id="19" w:author="Depinte, Daniel - FS" w:date="2024-02-16T10:51:00Z">
        <w:r w:rsidR="008219E9">
          <w:rPr>
            <w:rFonts w:ascii="Times New Roman" w:hAnsi="Times New Roman" w:cs="Times New Roman"/>
            <w:sz w:val="24"/>
            <w:szCs w:val="24"/>
          </w:rPr>
          <w:t xml:space="preserve">but all manageable. Some nuances to be aware of, the ADS maps mortality when we see the crowns change (same as </w:t>
        </w:r>
      </w:ins>
      <w:proofErr w:type="gramStart"/>
      <w:ins w:id="20" w:author="Depinte, Daniel - FS" w:date="2024-02-16T10:52:00Z">
        <w:r w:rsidR="008219E9">
          <w:rPr>
            <w:rFonts w:ascii="Times New Roman" w:hAnsi="Times New Roman" w:cs="Times New Roman"/>
            <w:sz w:val="24"/>
            <w:szCs w:val="24"/>
          </w:rPr>
          <w:t>space based</w:t>
        </w:r>
        <w:proofErr w:type="gramEnd"/>
        <w:r w:rsidR="008219E9">
          <w:rPr>
            <w:rFonts w:ascii="Times New Roman" w:hAnsi="Times New Roman" w:cs="Times New Roman"/>
            <w:sz w:val="24"/>
            <w:szCs w:val="24"/>
          </w:rPr>
          <w:t xml:space="preserve"> change detection) so for many disturbance agents the infestation actually happened the year before. </w:t>
        </w:r>
        <w:r w:rsidR="008219E9" w:rsidRPr="0030546D">
          <w:rPr>
            <w:rFonts w:ascii="Times New Roman" w:hAnsi="Times New Roman" w:cs="Times New Roman"/>
            <w:sz w:val="24"/>
            <w:szCs w:val="24"/>
            <w:highlight w:val="yellow"/>
            <w:rPrChange w:id="21" w:author="Perret, Daniel - FS, CORVALLIS, OR" w:date="2024-02-29T12:42:00Z">
              <w:rPr>
                <w:rFonts w:ascii="Times New Roman" w:hAnsi="Times New Roman" w:cs="Times New Roman"/>
                <w:sz w:val="24"/>
                <w:szCs w:val="24"/>
              </w:rPr>
            </w:rPrChange>
          </w:rPr>
          <w:t xml:space="preserve">The ADS data is just a </w:t>
        </w:r>
        <w:proofErr w:type="gramStart"/>
        <w:r w:rsidR="008219E9" w:rsidRPr="0030546D">
          <w:rPr>
            <w:rFonts w:ascii="Times New Roman" w:hAnsi="Times New Roman" w:cs="Times New Roman"/>
            <w:sz w:val="24"/>
            <w:szCs w:val="24"/>
            <w:highlight w:val="yellow"/>
            <w:rPrChange w:id="22" w:author="Perret, Daniel - FS, CORVALLIS, OR" w:date="2024-02-29T12:42:00Z">
              <w:rPr>
                <w:rFonts w:ascii="Times New Roman" w:hAnsi="Times New Roman" w:cs="Times New Roman"/>
                <w:sz w:val="24"/>
                <w:szCs w:val="24"/>
              </w:rPr>
            </w:rPrChange>
          </w:rPr>
          <w:t>snap shot</w:t>
        </w:r>
        <w:proofErr w:type="gramEnd"/>
        <w:r w:rsidR="008219E9" w:rsidRPr="0030546D">
          <w:rPr>
            <w:rFonts w:ascii="Times New Roman" w:hAnsi="Times New Roman" w:cs="Times New Roman"/>
            <w:sz w:val="24"/>
            <w:szCs w:val="24"/>
            <w:highlight w:val="yellow"/>
            <w:rPrChange w:id="23" w:author="Perret, Daniel - FS, CORVALLIS, OR" w:date="2024-02-29T12:42:00Z">
              <w:rPr>
                <w:rFonts w:ascii="Times New Roman" w:hAnsi="Times New Roman" w:cs="Times New Roman"/>
                <w:sz w:val="24"/>
                <w:szCs w:val="24"/>
              </w:rPr>
            </w:rPrChange>
          </w:rPr>
          <w:t xml:space="preserve"> in time</w:t>
        </w:r>
        <w:r w:rsidR="002D7578" w:rsidRPr="0030546D">
          <w:rPr>
            <w:rFonts w:ascii="Times New Roman" w:hAnsi="Times New Roman" w:cs="Times New Roman"/>
            <w:sz w:val="24"/>
            <w:szCs w:val="24"/>
            <w:highlight w:val="yellow"/>
            <w:rPrChange w:id="24" w:author="Perret, Daniel - FS, CORVALLIS, OR" w:date="2024-02-29T12:42:00Z">
              <w:rPr>
                <w:rFonts w:ascii="Times New Roman" w:hAnsi="Times New Roman" w:cs="Times New Roman"/>
                <w:sz w:val="24"/>
                <w:szCs w:val="24"/>
              </w:rPr>
            </w:rPrChange>
          </w:rPr>
          <w:t xml:space="preserve">, so we have </w:t>
        </w:r>
      </w:ins>
      <w:ins w:id="25" w:author="Depinte, Daniel - FS" w:date="2024-02-16T10:53:00Z">
        <w:r w:rsidR="002D7578" w:rsidRPr="0030546D">
          <w:rPr>
            <w:rFonts w:ascii="Times New Roman" w:hAnsi="Times New Roman" w:cs="Times New Roman"/>
            <w:sz w:val="24"/>
            <w:szCs w:val="24"/>
            <w:highlight w:val="yellow"/>
            <w:rPrChange w:id="26" w:author="Perret, Daniel - FS, CORVALLIS, OR" w:date="2024-02-29T12:42:00Z">
              <w:rPr>
                <w:rFonts w:ascii="Times New Roman" w:hAnsi="Times New Roman" w:cs="Times New Roman"/>
                <w:sz w:val="24"/>
                <w:szCs w:val="24"/>
              </w:rPr>
            </w:rPrChange>
          </w:rPr>
          <w:t xml:space="preserve">mortality that bleeds into the following year, depending on when those trees finally succumbed to the </w:t>
        </w:r>
        <w:commentRangeStart w:id="27"/>
        <w:r w:rsidR="002D7578" w:rsidRPr="0030546D">
          <w:rPr>
            <w:rFonts w:ascii="Times New Roman" w:hAnsi="Times New Roman" w:cs="Times New Roman"/>
            <w:sz w:val="24"/>
            <w:szCs w:val="24"/>
            <w:highlight w:val="yellow"/>
            <w:rPrChange w:id="28" w:author="Perret, Daniel - FS, CORVALLIS, OR" w:date="2024-02-29T12:42:00Z">
              <w:rPr>
                <w:rFonts w:ascii="Times New Roman" w:hAnsi="Times New Roman" w:cs="Times New Roman"/>
                <w:sz w:val="24"/>
                <w:szCs w:val="24"/>
              </w:rPr>
            </w:rPrChange>
          </w:rPr>
          <w:t>pressure</w:t>
        </w:r>
      </w:ins>
      <w:commentRangeEnd w:id="27"/>
      <w:r w:rsidR="0030546D">
        <w:rPr>
          <w:rStyle w:val="CommentReference"/>
        </w:rPr>
        <w:commentReference w:id="27"/>
      </w:r>
      <w:ins w:id="29" w:author="Depinte, Daniel - FS" w:date="2024-02-16T10:53:00Z">
        <w:r w:rsidR="002D7578">
          <w:rPr>
            <w:rFonts w:ascii="Times New Roman" w:hAnsi="Times New Roman" w:cs="Times New Roman"/>
            <w:sz w:val="24"/>
            <w:szCs w:val="24"/>
          </w:rPr>
          <w:t xml:space="preserve">. We don’t have the funds to fly areas multiple times, so if a heat dome type event </w:t>
        </w:r>
      </w:ins>
      <w:ins w:id="30" w:author="Depinte, Daniel - FS" w:date="2024-02-16T10:54:00Z">
        <w:r w:rsidR="002D7578">
          <w:rPr>
            <w:rFonts w:ascii="Times New Roman" w:hAnsi="Times New Roman" w:cs="Times New Roman"/>
            <w:sz w:val="24"/>
            <w:szCs w:val="24"/>
          </w:rPr>
          <w:t xml:space="preserve">comes along after the survey and pushes forests to the breaking point after we have surveyed that </w:t>
        </w:r>
        <w:proofErr w:type="gramStart"/>
        <w:r w:rsidR="002D7578">
          <w:rPr>
            <w:rFonts w:ascii="Times New Roman" w:hAnsi="Times New Roman" w:cs="Times New Roman"/>
            <w:sz w:val="24"/>
            <w:szCs w:val="24"/>
          </w:rPr>
          <w:t>area</w:t>
        </w:r>
        <w:proofErr w:type="gramEnd"/>
        <w:r w:rsidR="002D7578">
          <w:rPr>
            <w:rFonts w:ascii="Times New Roman" w:hAnsi="Times New Roman" w:cs="Times New Roman"/>
            <w:sz w:val="24"/>
            <w:szCs w:val="24"/>
          </w:rPr>
          <w:t xml:space="preserve"> we may not capture that until the following year. </w:t>
        </w:r>
      </w:ins>
      <w:del w:id="31" w:author="Depinte, Daniel - FS" w:date="2024-02-16T10:47:00Z">
        <w:r w:rsidDel="008219E9">
          <w:rPr>
            <w:rFonts w:ascii="Times New Roman" w:hAnsi="Times New Roman" w:cs="Times New Roman"/>
            <w:sz w:val="24"/>
            <w:szCs w:val="24"/>
          </w:rPr>
          <w:delText>)</w:delText>
        </w:r>
      </w:del>
    </w:p>
    <w:p w14:paraId="314BA7B7" w14:textId="1B2F44EC" w:rsidR="002D7578" w:rsidRDefault="002D7578" w:rsidP="00383C33">
      <w:pPr>
        <w:pStyle w:val="ListParagraph"/>
        <w:numPr>
          <w:ilvl w:val="0"/>
          <w:numId w:val="3"/>
        </w:numPr>
        <w:rPr>
          <w:rFonts w:ascii="Times New Roman" w:hAnsi="Times New Roman" w:cs="Times New Roman"/>
          <w:sz w:val="24"/>
          <w:szCs w:val="24"/>
        </w:rPr>
      </w:pPr>
      <w:ins w:id="32" w:author="Depinte, Daniel - FS" w:date="2024-02-16T10:54:00Z">
        <w:r>
          <w:rPr>
            <w:rFonts w:ascii="Times New Roman" w:hAnsi="Times New Roman" w:cs="Times New Roman"/>
            <w:sz w:val="24"/>
            <w:szCs w:val="24"/>
          </w:rPr>
          <w:t>We process data and turn it into the WO most years by November 15</w:t>
        </w:r>
        <w:r w:rsidRPr="0030546D">
          <w:rPr>
            <w:rFonts w:ascii="Times New Roman" w:hAnsi="Times New Roman" w:cs="Times New Roman"/>
            <w:sz w:val="24"/>
            <w:szCs w:val="24"/>
            <w:highlight w:val="yellow"/>
            <w:rPrChange w:id="33" w:author="Perret, Daniel - FS, CORVALLIS, OR" w:date="2024-02-29T12:41:00Z">
              <w:rPr>
                <w:rFonts w:ascii="Times New Roman" w:hAnsi="Times New Roman" w:cs="Times New Roman"/>
                <w:sz w:val="24"/>
                <w:szCs w:val="24"/>
              </w:rPr>
            </w:rPrChange>
          </w:rPr>
          <w:t xml:space="preserve">. </w:t>
        </w:r>
      </w:ins>
      <w:ins w:id="34" w:author="Depinte, Daniel - FS" w:date="2024-02-16T10:55:00Z">
        <w:r w:rsidRPr="0030546D">
          <w:rPr>
            <w:rFonts w:ascii="Times New Roman" w:hAnsi="Times New Roman" w:cs="Times New Roman"/>
            <w:sz w:val="24"/>
            <w:szCs w:val="24"/>
            <w:highlight w:val="yellow"/>
            <w:rPrChange w:id="35" w:author="Perret, Daniel - FS, CORVALLIS, OR" w:date="2024-02-29T12:41:00Z">
              <w:rPr>
                <w:rFonts w:ascii="Times New Roman" w:hAnsi="Times New Roman" w:cs="Times New Roman"/>
                <w:sz w:val="24"/>
                <w:szCs w:val="24"/>
              </w:rPr>
            </w:rPrChange>
          </w:rPr>
          <w:t>The survey window goes from Late June to October 1</w:t>
        </w:r>
        <w:r w:rsidRPr="0030546D">
          <w:rPr>
            <w:rFonts w:ascii="Times New Roman" w:hAnsi="Times New Roman" w:cs="Times New Roman"/>
            <w:sz w:val="24"/>
            <w:szCs w:val="24"/>
            <w:highlight w:val="yellow"/>
            <w:vertAlign w:val="superscript"/>
            <w:rPrChange w:id="36" w:author="Perret, Daniel - FS, CORVALLIS, OR" w:date="2024-02-29T12:41:00Z">
              <w:rPr>
                <w:rFonts w:ascii="Times New Roman" w:hAnsi="Times New Roman" w:cs="Times New Roman"/>
                <w:sz w:val="24"/>
                <w:szCs w:val="24"/>
              </w:rPr>
            </w:rPrChange>
          </w:rPr>
          <w:t>st</w:t>
        </w:r>
        <w:r w:rsidRPr="0030546D">
          <w:rPr>
            <w:rFonts w:ascii="Times New Roman" w:hAnsi="Times New Roman" w:cs="Times New Roman"/>
            <w:sz w:val="24"/>
            <w:szCs w:val="24"/>
            <w:highlight w:val="yellow"/>
            <w:rPrChange w:id="37" w:author="Perret, Daniel - FS, CORVALLIS, OR" w:date="2024-02-29T12:41:00Z">
              <w:rPr>
                <w:rFonts w:ascii="Times New Roman" w:hAnsi="Times New Roman" w:cs="Times New Roman"/>
                <w:sz w:val="24"/>
                <w:szCs w:val="24"/>
              </w:rPr>
            </w:rPrChange>
          </w:rPr>
          <w:t>.</w:t>
        </w:r>
        <w:r>
          <w:rPr>
            <w:rFonts w:ascii="Times New Roman" w:hAnsi="Times New Roman" w:cs="Times New Roman"/>
            <w:sz w:val="24"/>
            <w:szCs w:val="24"/>
          </w:rPr>
          <w:t xml:space="preserve"> We do our best to start in low elevation and south and work our way up from there. We do our best to get wall to wall survey </w:t>
        </w:r>
      </w:ins>
      <w:ins w:id="38" w:author="Depinte, Daniel - FS" w:date="2024-02-16T10:56:00Z">
        <w:r>
          <w:rPr>
            <w:rFonts w:ascii="Times New Roman" w:hAnsi="Times New Roman" w:cs="Times New Roman"/>
            <w:sz w:val="24"/>
            <w:szCs w:val="24"/>
          </w:rPr>
          <w:t xml:space="preserve">for most forest types, that said it doesn’t always happen. We then normalize the data by looking at the ratio of area surveyed / damage recorded when looking at trends over time. We also </w:t>
        </w:r>
        <w:r>
          <w:rPr>
            <w:rFonts w:ascii="Times New Roman" w:hAnsi="Times New Roman" w:cs="Times New Roman"/>
            <w:sz w:val="24"/>
            <w:szCs w:val="24"/>
          </w:rPr>
          <w:lastRenderedPageBreak/>
          <w:t>try to only analyze damage trends over very l</w:t>
        </w:r>
      </w:ins>
      <w:ins w:id="39" w:author="Depinte, Daniel - FS" w:date="2024-02-16T10:57:00Z">
        <w:r>
          <w:rPr>
            <w:rFonts w:ascii="Times New Roman" w:hAnsi="Times New Roman" w:cs="Times New Roman"/>
            <w:sz w:val="24"/>
            <w:szCs w:val="24"/>
          </w:rPr>
          <w:t xml:space="preserve">arge areas and </w:t>
        </w:r>
        <w:r w:rsidRPr="0030546D">
          <w:rPr>
            <w:rFonts w:ascii="Times New Roman" w:hAnsi="Times New Roman" w:cs="Times New Roman"/>
            <w:sz w:val="24"/>
            <w:szCs w:val="24"/>
            <w:highlight w:val="yellow"/>
            <w:rPrChange w:id="40" w:author="Perret, Daniel - FS, CORVALLIS, OR" w:date="2024-02-29T12:42:00Z">
              <w:rPr>
                <w:rFonts w:ascii="Times New Roman" w:hAnsi="Times New Roman" w:cs="Times New Roman"/>
                <w:sz w:val="24"/>
                <w:szCs w:val="24"/>
              </w:rPr>
            </w:rPrChange>
          </w:rPr>
          <w:t>don’t suggest using this data for very localized projects with out ground level verification</w:t>
        </w:r>
        <w:r>
          <w:rPr>
            <w:rFonts w:ascii="Times New Roman" w:hAnsi="Times New Roman" w:cs="Times New Roman"/>
            <w:sz w:val="24"/>
            <w:szCs w:val="24"/>
          </w:rPr>
          <w:t xml:space="preserve">. </w:t>
        </w:r>
      </w:ins>
    </w:p>
    <w:p w14:paraId="339B3AA1" w14:textId="63070429" w:rsidR="00383C33" w:rsidRDefault="00383C33" w:rsidP="00383C33">
      <w:pPr>
        <w:pStyle w:val="ListParagraph"/>
        <w:numPr>
          <w:ilvl w:val="0"/>
          <w:numId w:val="3"/>
        </w:numPr>
        <w:rPr>
          <w:ins w:id="41" w:author="Depinte, Daniel - FS" w:date="2024-02-16T11:03:00Z"/>
          <w:rFonts w:ascii="Times New Roman" w:hAnsi="Times New Roman" w:cs="Times New Roman"/>
          <w:sz w:val="24"/>
          <w:szCs w:val="24"/>
        </w:rPr>
      </w:pPr>
      <w:r>
        <w:rPr>
          <w:rFonts w:ascii="Times New Roman" w:hAnsi="Times New Roman" w:cs="Times New Roman"/>
          <w:sz w:val="24"/>
          <w:szCs w:val="24"/>
        </w:rPr>
        <w:t>What are the most common ways that people misuse ADS data (so we can avoid doing so)</w:t>
      </w:r>
      <w:ins w:id="42" w:author="Depinte, Daniel - FS" w:date="2024-02-16T10:58:00Z">
        <w:r w:rsidR="002D7578">
          <w:rPr>
            <w:rFonts w:ascii="Times New Roman" w:hAnsi="Times New Roman" w:cs="Times New Roman"/>
            <w:sz w:val="24"/>
            <w:szCs w:val="24"/>
          </w:rPr>
          <w:t xml:space="preserve"> </w:t>
        </w:r>
        <w:commentRangeStart w:id="43"/>
        <w:r w:rsidR="002D7578">
          <w:rPr>
            <w:rFonts w:ascii="Times New Roman" w:hAnsi="Times New Roman" w:cs="Times New Roman"/>
            <w:sz w:val="24"/>
            <w:szCs w:val="24"/>
          </w:rPr>
          <w:t xml:space="preserve">Some of the ways ADS data is misused is taking the data as straight fact when the story is more complex. For example, I was just contacted by a </w:t>
        </w:r>
      </w:ins>
      <w:ins w:id="44" w:author="Depinte, Daniel - FS" w:date="2024-02-16T10:59:00Z">
        <w:r w:rsidR="002D7578">
          <w:rPr>
            <w:rFonts w:ascii="Times New Roman" w:hAnsi="Times New Roman" w:cs="Times New Roman"/>
            <w:sz w:val="24"/>
            <w:szCs w:val="24"/>
          </w:rPr>
          <w:t xml:space="preserve">Ph. D student from Idaho. They found the ADS data for </w:t>
        </w:r>
        <w:proofErr w:type="gramStart"/>
        <w:r w:rsidR="002D7578">
          <w:rPr>
            <w:rFonts w:ascii="Times New Roman" w:hAnsi="Times New Roman" w:cs="Times New Roman"/>
            <w:sz w:val="24"/>
            <w:szCs w:val="24"/>
          </w:rPr>
          <w:t>Region</w:t>
        </w:r>
        <w:proofErr w:type="gramEnd"/>
        <w:r w:rsidR="002D7578">
          <w:rPr>
            <w:rFonts w:ascii="Times New Roman" w:hAnsi="Times New Roman" w:cs="Times New Roman"/>
            <w:sz w:val="24"/>
            <w:szCs w:val="24"/>
          </w:rPr>
          <w:t xml:space="preserve"> 6 and see 75 years of data on what appears to be western pine beetle data. Reality is that was just the one </w:t>
        </w:r>
      </w:ins>
      <w:ins w:id="45" w:author="Depinte, Daniel - FS" w:date="2024-02-16T11:00:00Z">
        <w:r w:rsidR="002D7578">
          <w:rPr>
            <w:rFonts w:ascii="Times New Roman" w:hAnsi="Times New Roman" w:cs="Times New Roman"/>
            <w:sz w:val="24"/>
            <w:szCs w:val="24"/>
          </w:rPr>
          <w:t xml:space="preserve">bark beetle they went with to describe mortality in larger ponderosa, which is the more common player, but there are several bark beetles in those areas and most likely in the same tree. Ips on top, Western in the </w:t>
        </w:r>
      </w:ins>
      <w:ins w:id="46" w:author="Depinte, Daniel - FS" w:date="2024-02-16T11:01:00Z">
        <w:r w:rsidR="002D7578">
          <w:rPr>
            <w:rFonts w:ascii="Times New Roman" w:hAnsi="Times New Roman" w:cs="Times New Roman"/>
            <w:sz w:val="24"/>
            <w:szCs w:val="24"/>
          </w:rPr>
          <w:t xml:space="preserve">middle and turpentine in the bottom of the </w:t>
        </w:r>
        <w:proofErr w:type="spellStart"/>
        <w:r w:rsidR="002D7578">
          <w:rPr>
            <w:rFonts w:ascii="Times New Roman" w:hAnsi="Times New Roman" w:cs="Times New Roman"/>
            <w:sz w:val="24"/>
            <w:szCs w:val="24"/>
          </w:rPr>
          <w:t>bole</w:t>
        </w:r>
        <w:proofErr w:type="spellEnd"/>
        <w:r w:rsidR="002D7578">
          <w:rPr>
            <w:rFonts w:ascii="Times New Roman" w:hAnsi="Times New Roman" w:cs="Times New Roman"/>
            <w:sz w:val="24"/>
            <w:szCs w:val="24"/>
          </w:rPr>
          <w:t xml:space="preserve">. They wanted to take the data to make a model for just western pine beetle and I had to tell them that is not accurate and an inappropriate use of the data. </w:t>
        </w:r>
      </w:ins>
      <w:ins w:id="47" w:author="Depinte, Daniel - FS" w:date="2024-02-16T11:02:00Z">
        <w:r w:rsidR="002D7578">
          <w:rPr>
            <w:rFonts w:ascii="Times New Roman" w:hAnsi="Times New Roman" w:cs="Times New Roman"/>
            <w:sz w:val="24"/>
            <w:szCs w:val="24"/>
          </w:rPr>
          <w:t xml:space="preserve">Other damages show just the entomology side in the data, when diseases play a significant role in tandem depending on the host. </w:t>
        </w:r>
      </w:ins>
      <w:commentRangeEnd w:id="43"/>
      <w:r w:rsidR="0030546D">
        <w:rPr>
          <w:rStyle w:val="CommentReference"/>
        </w:rPr>
        <w:commentReference w:id="43"/>
      </w:r>
    </w:p>
    <w:p w14:paraId="312B8F29" w14:textId="0E249C92" w:rsidR="00F625FA" w:rsidRPr="00F625FA" w:rsidRDefault="00F625FA">
      <w:pPr>
        <w:rPr>
          <w:rFonts w:ascii="Times New Roman" w:hAnsi="Times New Roman" w:cs="Times New Roman"/>
          <w:sz w:val="24"/>
          <w:szCs w:val="24"/>
          <w:rPrChange w:id="48" w:author="Depinte, Daniel - FS" w:date="2024-02-16T11:03:00Z">
            <w:rPr/>
          </w:rPrChange>
        </w:rPr>
        <w:pPrChange w:id="49" w:author="Depinte, Daniel - FS" w:date="2024-02-16T11:03:00Z">
          <w:pPr>
            <w:pStyle w:val="ListParagraph"/>
            <w:numPr>
              <w:numId w:val="3"/>
            </w:numPr>
            <w:ind w:hanging="360"/>
          </w:pPr>
        </w:pPrChange>
      </w:pPr>
      <w:ins w:id="50" w:author="Depinte, Daniel - FS" w:date="2024-02-16T11:03:00Z">
        <w:r>
          <w:rPr>
            <w:rFonts w:ascii="Times New Roman" w:hAnsi="Times New Roman" w:cs="Times New Roman"/>
            <w:sz w:val="24"/>
            <w:szCs w:val="24"/>
          </w:rPr>
          <w:t xml:space="preserve">People also take the data and say </w:t>
        </w:r>
        <w:commentRangeStart w:id="51"/>
        <w:r>
          <w:rPr>
            <w:rFonts w:ascii="Times New Roman" w:hAnsi="Times New Roman" w:cs="Times New Roman"/>
            <w:sz w:val="24"/>
            <w:szCs w:val="24"/>
          </w:rPr>
          <w:t>acres of mortality when we are recording acres with mortality</w:t>
        </w:r>
      </w:ins>
      <w:commentRangeEnd w:id="51"/>
      <w:r w:rsidR="0030546D">
        <w:rPr>
          <w:rStyle w:val="CommentReference"/>
        </w:rPr>
        <w:commentReference w:id="51"/>
      </w:r>
      <w:ins w:id="52" w:author="Depinte, Daniel - FS" w:date="2024-02-16T11:03:00Z">
        <w:r>
          <w:rPr>
            <w:rFonts w:ascii="Times New Roman" w:hAnsi="Times New Roman" w:cs="Times New Roman"/>
            <w:sz w:val="24"/>
            <w:szCs w:val="24"/>
          </w:rPr>
          <w:t xml:space="preserve">. Then in the acres with part we assign a percent </w:t>
        </w:r>
      </w:ins>
      <w:ins w:id="53" w:author="Depinte, Daniel - FS" w:date="2024-02-16T11:04:00Z">
        <w:r>
          <w:rPr>
            <w:rFonts w:ascii="Times New Roman" w:hAnsi="Times New Roman" w:cs="Times New Roman"/>
            <w:sz w:val="24"/>
            <w:szCs w:val="24"/>
          </w:rPr>
          <w:t>severity. We can get to acres of mortality, but more math is needed to make that cross walk. The TPA data from historical data is not very dependable, kind of like the TPA from the recent Li</w:t>
        </w:r>
      </w:ins>
      <w:ins w:id="54" w:author="Depinte, Daniel - FS" w:date="2024-02-16T11:05:00Z">
        <w:r>
          <w:rPr>
            <w:rFonts w:ascii="Times New Roman" w:hAnsi="Times New Roman" w:cs="Times New Roman"/>
            <w:sz w:val="24"/>
            <w:szCs w:val="24"/>
          </w:rPr>
          <w:t xml:space="preserve">DAR data. It is close, but not sure I would use it as a major component of my analysis. </w:t>
        </w:r>
      </w:ins>
    </w:p>
    <w:p w14:paraId="77432BA9" w14:textId="65763176" w:rsidR="00383C33" w:rsidRP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Is our assumption that fir mortality is harder to detect than e.g., pine beetle </w:t>
      </w:r>
      <w:proofErr w:type="gramStart"/>
      <w:r>
        <w:rPr>
          <w:rFonts w:ascii="Times New Roman" w:hAnsi="Times New Roman" w:cs="Times New Roman"/>
          <w:sz w:val="24"/>
          <w:szCs w:val="24"/>
        </w:rPr>
        <w:t>mortality</w:t>
      </w:r>
      <w:proofErr w:type="gramEnd"/>
      <w:r>
        <w:rPr>
          <w:rFonts w:ascii="Times New Roman" w:hAnsi="Times New Roman" w:cs="Times New Roman"/>
          <w:sz w:val="24"/>
          <w:szCs w:val="24"/>
        </w:rPr>
        <w:t xml:space="preserve"> correct? </w:t>
      </w:r>
      <w:ins w:id="55" w:author="Depinte, Daniel - FS" w:date="2024-02-16T11:05:00Z">
        <w:r w:rsidR="00F625FA">
          <w:rPr>
            <w:rFonts w:ascii="Times New Roman" w:hAnsi="Times New Roman" w:cs="Times New Roman"/>
            <w:sz w:val="24"/>
            <w:szCs w:val="24"/>
          </w:rPr>
          <w:t>Not sure I understand this question. Fir mortality is harder to detect than pine mor</w:t>
        </w:r>
      </w:ins>
      <w:ins w:id="56" w:author="Depinte, Daniel - FS" w:date="2024-02-16T11:06:00Z">
        <w:r w:rsidR="00F625FA">
          <w:rPr>
            <w:rFonts w:ascii="Times New Roman" w:hAnsi="Times New Roman" w:cs="Times New Roman"/>
            <w:sz w:val="24"/>
            <w:szCs w:val="24"/>
          </w:rPr>
          <w:t>tality because it is easier to confuse with Douglas-fir mortality and lodgepole mortality when the lodgepole is in a mixed conifer stand. They all kind of turn the same color and we then try to decipher the host by crown structure. Tru</w:t>
        </w:r>
      </w:ins>
      <w:ins w:id="57" w:author="Depinte, Daniel - FS" w:date="2024-02-16T11:07:00Z">
        <w:r w:rsidR="00F625FA">
          <w:rPr>
            <w:rFonts w:ascii="Times New Roman" w:hAnsi="Times New Roman" w:cs="Times New Roman"/>
            <w:sz w:val="24"/>
            <w:szCs w:val="24"/>
          </w:rPr>
          <w:t xml:space="preserve">e firs </w:t>
        </w:r>
        <w:proofErr w:type="gramStart"/>
        <w:r w:rsidR="00F625FA">
          <w:rPr>
            <w:rFonts w:ascii="Times New Roman" w:hAnsi="Times New Roman" w:cs="Times New Roman"/>
            <w:sz w:val="24"/>
            <w:szCs w:val="24"/>
          </w:rPr>
          <w:t>are have</w:t>
        </w:r>
        <w:proofErr w:type="gramEnd"/>
        <w:r w:rsidR="00F625FA">
          <w:rPr>
            <w:rFonts w:ascii="Times New Roman" w:hAnsi="Times New Roman" w:cs="Times New Roman"/>
            <w:sz w:val="24"/>
            <w:szCs w:val="24"/>
          </w:rPr>
          <w:t xml:space="preserve"> a more pointy top and the crown is more likely to go lower on the bowl then a Douglas-fir. The other problem with true fir is we can’t tell the difference between most of them. The exception is suba</w:t>
        </w:r>
      </w:ins>
      <w:ins w:id="58" w:author="Depinte, Daniel - FS" w:date="2024-02-16T11:08:00Z">
        <w:r w:rsidR="00F625FA">
          <w:rPr>
            <w:rFonts w:ascii="Times New Roman" w:hAnsi="Times New Roman" w:cs="Times New Roman"/>
            <w:sz w:val="24"/>
            <w:szCs w:val="24"/>
          </w:rPr>
          <w:t xml:space="preserve">lpine fir, and Pacific fir (if the lighting is just right). The rest of the firs we lump together. </w:t>
        </w:r>
      </w:ins>
      <w:r>
        <w:rPr>
          <w:rFonts w:ascii="Times New Roman" w:hAnsi="Times New Roman" w:cs="Times New Roman"/>
          <w:sz w:val="24"/>
          <w:szCs w:val="24"/>
        </w:rPr>
        <w:t>Do those case studies really represent the “end members” of that spectrum?</w:t>
      </w:r>
      <w:ins w:id="59" w:author="Depinte, Daniel - FS" w:date="2024-02-16T11:08:00Z">
        <w:r w:rsidR="00F625FA">
          <w:rPr>
            <w:rFonts w:ascii="Times New Roman" w:hAnsi="Times New Roman" w:cs="Times New Roman"/>
            <w:sz w:val="24"/>
            <w:szCs w:val="24"/>
          </w:rPr>
          <w:t xml:space="preserve"> </w:t>
        </w:r>
      </w:ins>
      <w:ins w:id="60" w:author="Depinte, Daniel - FS" w:date="2024-02-16T11:09:00Z">
        <w:r w:rsidR="00F625FA">
          <w:rPr>
            <w:rFonts w:ascii="Times New Roman" w:hAnsi="Times New Roman" w:cs="Times New Roman"/>
            <w:sz w:val="24"/>
            <w:szCs w:val="24"/>
          </w:rPr>
          <w:t>Not following this question, but we can discuss when we meet. There are more bits and pieces with above questions as well, but maybe this is enough for now</w:t>
        </w:r>
      </w:ins>
      <w:ins w:id="61" w:author="Depinte, Daniel - FS" w:date="2024-02-16T11:10:00Z">
        <w:r w:rsidR="00F625FA">
          <w:rPr>
            <w:rFonts w:ascii="Times New Roman" w:hAnsi="Times New Roman" w:cs="Times New Roman"/>
            <w:sz w:val="24"/>
            <w:szCs w:val="24"/>
          </w:rPr>
          <w:t xml:space="preserve"> and we can flush out the rest when we meet? </w:t>
        </w:r>
      </w:ins>
    </w:p>
    <w:p w14:paraId="1F20EFE7" w14:textId="77777777" w:rsidR="00F92D05" w:rsidRDefault="00F92D05">
      <w:pPr>
        <w:rPr>
          <w:rFonts w:ascii="Times New Roman" w:hAnsi="Times New Roman" w:cs="Times New Roman"/>
          <w:sz w:val="24"/>
          <w:szCs w:val="24"/>
        </w:rPr>
      </w:pPr>
      <w:r>
        <w:rPr>
          <w:rFonts w:ascii="Times New Roman" w:hAnsi="Times New Roman" w:cs="Times New Roman"/>
          <w:sz w:val="24"/>
          <w:szCs w:val="24"/>
        </w:rPr>
        <w:br w:type="page"/>
      </w:r>
    </w:p>
    <w:p w14:paraId="23B2A0C9" w14:textId="33974475" w:rsidR="00F92D05" w:rsidRDefault="00F92D05">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FE118AF" wp14:editId="24B25984">
            <wp:simplePos x="0" y="0"/>
            <wp:positionH relativeFrom="margin">
              <wp:align>right</wp:align>
            </wp:positionH>
            <wp:positionV relativeFrom="paragraph">
              <wp:posOffset>1727835</wp:posOffset>
            </wp:positionV>
            <wp:extent cx="8208645" cy="4789170"/>
            <wp:effectExtent l="0" t="4762" r="0" b="0"/>
            <wp:wrapTopAndBottom/>
            <wp:docPr id="24519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2243"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5400000">
                      <a:off x="0" y="0"/>
                      <a:ext cx="820864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72FE8BDD" w14:textId="7BF7A1C8" w:rsidR="00230EB9" w:rsidRPr="00F92D05" w:rsidRDefault="00F92D05">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Pr>
          <w:rFonts w:ascii="Times New Roman" w:hAnsi="Times New Roman" w:cs="Times New Roman"/>
          <w:i/>
          <w:iCs/>
          <w:sz w:val="24"/>
          <w:szCs w:val="24"/>
        </w:rPr>
        <w:t>previous page</w:t>
      </w:r>
      <w:r>
        <w:rPr>
          <w:rFonts w:ascii="Times New Roman" w:hAnsi="Times New Roman" w:cs="Times New Roman"/>
          <w:sz w:val="24"/>
          <w:szCs w:val="24"/>
        </w:rPr>
        <w:t xml:space="preserve">). </w:t>
      </w:r>
      <w:r>
        <w:rPr>
          <w:rFonts w:ascii="Times New Roman" w:hAnsi="Times New Roman" w:cs="Times New Roman"/>
          <w:b/>
          <w:bCs/>
          <w:sz w:val="24"/>
          <w:szCs w:val="24"/>
        </w:rPr>
        <w:t>Conceptual workflow diagram for data integration</w:t>
      </w:r>
      <w:r>
        <w:rPr>
          <w:rFonts w:ascii="Times New Roman" w:hAnsi="Times New Roman" w:cs="Times New Roman"/>
          <w:sz w:val="24"/>
          <w:szCs w:val="24"/>
        </w:rPr>
        <w:t>. Diagram shows the workflow combining primary data sources (</w:t>
      </w:r>
      <w:r w:rsidR="006B2BF4">
        <w:rPr>
          <w:rFonts w:ascii="Times New Roman" w:hAnsi="Times New Roman" w:cs="Times New Roman"/>
          <w:sz w:val="24"/>
          <w:szCs w:val="24"/>
        </w:rPr>
        <w:t xml:space="preserve">blue rectangles; ADS, Landsat, FIA) to generate modeled data (blue ellipses; composite mortality, GNN forest attributes), which are either directly combined or used to train a model (yellow polygon) to generate end products (green ovals; spatial mortality estimates, retrospective vulnerability, future vulnerability). Red dashed lines roughly delineate processing/analysis steps, with initials assigning primary responsibility. </w:t>
      </w:r>
    </w:p>
    <w:sectPr w:rsidR="00230EB9" w:rsidRPr="00F92D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ll, David M -FS" w:date="2024-02-13T09:35:00Z" w:initials="BDMF">
    <w:p w14:paraId="3E9F77C5" w14:textId="77777777" w:rsidR="00964D1F" w:rsidRDefault="00964D1F" w:rsidP="00964D1F">
      <w:pPr>
        <w:pStyle w:val="CommentText"/>
      </w:pPr>
      <w:r>
        <w:rPr>
          <w:rStyle w:val="CommentReference"/>
        </w:rPr>
        <w:annotationRef/>
      </w:r>
      <w:r>
        <w:t>Need help from FHP/ADS folks to identify a large, discrete(</w:t>
      </w:r>
      <w:proofErr w:type="spellStart"/>
      <w:r>
        <w:t>ish</w:t>
      </w:r>
      <w:proofErr w:type="spellEnd"/>
      <w:r>
        <w:t>), high severity event, like a pine beetle outbreak, to contrast with Firmageddon.</w:t>
      </w:r>
    </w:p>
  </w:comment>
  <w:comment w:id="5" w:author="Depinte, Daniel - FS" w:date="2024-02-16T09:41:00Z" w:initials="DDF">
    <w:p w14:paraId="7F35E75F" w14:textId="77777777" w:rsidR="003D2C0A" w:rsidRDefault="003D2C0A" w:rsidP="003D2C0A">
      <w:pPr>
        <w:pStyle w:val="CommentText"/>
      </w:pPr>
      <w:r>
        <w:rPr>
          <w:rStyle w:val="CommentReference"/>
        </w:rPr>
        <w:annotationRef/>
      </w:r>
      <w:r>
        <w:t>I can think of two areas that may work for this. In SW Oregon we have a fair amount of Douglas-fir mortality attributed to flatheaded fir borer/Douglas-fir Beetle. Then in North - Central Oregon there is a fairly large patch of lodge pole mortality associated with a mountain pine beetle outbreak. Both of these are 2022-2023.</w:t>
      </w:r>
    </w:p>
  </w:comment>
  <w:comment w:id="7" w:author="Perret, Daniel - FS, CORVALLIS, OR" w:date="2024-01-04T10:45:00Z" w:initials="PDFCO">
    <w:p w14:paraId="7FB5269C" w14:textId="62E1A3A4" w:rsidR="00B721F3" w:rsidRDefault="00B721F3" w:rsidP="00B721F3">
      <w:pPr>
        <w:pStyle w:val="CommentText"/>
      </w:pPr>
      <w:r>
        <w:rPr>
          <w:rStyle w:val="CommentReference"/>
        </w:rPr>
        <w:annotationRef/>
      </w:r>
      <w:r>
        <w:t>TO DO:</w:t>
      </w:r>
    </w:p>
    <w:p w14:paraId="639732D8" w14:textId="77777777" w:rsidR="00B721F3" w:rsidRDefault="00B721F3" w:rsidP="00B721F3">
      <w:pPr>
        <w:pStyle w:val="CommentText"/>
      </w:pPr>
      <w:r>
        <w:t xml:space="preserve">Make shared literature review spreadsheet or </w:t>
      </w:r>
      <w:proofErr w:type="gramStart"/>
      <w:r>
        <w:t>folder</w:t>
      </w:r>
      <w:proofErr w:type="gramEnd"/>
    </w:p>
  </w:comment>
  <w:comment w:id="27" w:author="Perret, Daniel - FS, CORVALLIS, OR" w:date="2024-02-29T12:42:00Z" w:initials="PDFCO">
    <w:p w14:paraId="29ED0F47" w14:textId="1793CFD6" w:rsidR="0030546D" w:rsidRDefault="0030546D">
      <w:pPr>
        <w:pStyle w:val="CommentText"/>
      </w:pPr>
      <w:r>
        <w:rPr>
          <w:rStyle w:val="CommentReference"/>
        </w:rPr>
        <w:annotationRef/>
      </w:r>
      <w:r>
        <w:t>Good match for FIA</w:t>
      </w:r>
    </w:p>
  </w:comment>
  <w:comment w:id="43" w:author="Perret, Daniel - FS, CORVALLIS, OR" w:date="2024-02-29T12:43:00Z" w:initials="PDFCO">
    <w:p w14:paraId="74D8373B" w14:textId="4CC8E3BE" w:rsidR="0030546D" w:rsidRDefault="0030546D">
      <w:pPr>
        <w:pStyle w:val="CommentText"/>
      </w:pPr>
      <w:r>
        <w:rPr>
          <w:rStyle w:val="CommentReference"/>
        </w:rPr>
        <w:annotationRef/>
      </w:r>
      <w:r>
        <w:t xml:space="preserve">This gets into the attribution question/part of the equation… which isn’t really addressed yet in our workflow </w:t>
      </w:r>
      <w:proofErr w:type="gramStart"/>
      <w:r>
        <w:t>diagram</w:t>
      </w:r>
      <w:proofErr w:type="gramEnd"/>
    </w:p>
  </w:comment>
  <w:comment w:id="51" w:author="Perret, Daniel - FS, CORVALLIS, OR" w:date="2024-02-29T12:45:00Z" w:initials="PDFCO">
    <w:p w14:paraId="48946099" w14:textId="033040C5" w:rsidR="0030546D" w:rsidRDefault="0030546D">
      <w:pPr>
        <w:pStyle w:val="CommentText"/>
      </w:pPr>
      <w:r>
        <w:rPr>
          <w:rStyle w:val="CommentReference"/>
        </w:rPr>
        <w:annotationRef/>
      </w:r>
      <w:r>
        <w:t xml:space="preserve">Good </w:t>
      </w:r>
      <w:proofErr w:type="gramStart"/>
      <w:r>
        <w:t>distinction;</w:t>
      </w:r>
      <w:proofErr w:type="gramEnd"/>
      <w:r>
        <w:t xml:space="preserve"> our thing will turn out something that can be contextualized as whatever we want using GNN layers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F77C5" w15:done="0"/>
  <w15:commentEx w15:paraId="7F35E75F" w15:paraIdParent="3E9F77C5" w15:done="0"/>
  <w15:commentEx w15:paraId="639732D8" w15:done="0"/>
  <w15:commentEx w15:paraId="29ED0F47" w15:done="0"/>
  <w15:commentEx w15:paraId="74D8373B" w15:done="0"/>
  <w15:commentEx w15:paraId="48946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992B1F" w16cex:dateUtc="2024-02-13T17:35:00Z"/>
  <w16cex:commentExtensible w16cex:durableId="24B6E8D2" w16cex:dateUtc="2024-02-16T17:41:00Z"/>
  <w16cex:commentExtensible w16cex:durableId="451CD1AA" w16cex:dateUtc="2024-01-04T17:45:00Z"/>
  <w16cex:commentExtensible w16cex:durableId="1E6CE1E7" w16cex:dateUtc="2024-02-29T19:42:00Z"/>
  <w16cex:commentExtensible w16cex:durableId="3C17A64E" w16cex:dateUtc="2024-02-29T19:43:00Z"/>
  <w16cex:commentExtensible w16cex:durableId="729D32AB" w16cex:dateUtc="2024-02-29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F77C5" w16cid:durableId="03992B1F"/>
  <w16cid:commentId w16cid:paraId="7F35E75F" w16cid:durableId="24B6E8D2"/>
  <w16cid:commentId w16cid:paraId="639732D8" w16cid:durableId="451CD1AA"/>
  <w16cid:commentId w16cid:paraId="29ED0F47" w16cid:durableId="1E6CE1E7"/>
  <w16cid:commentId w16cid:paraId="74D8373B" w16cid:durableId="3C17A64E"/>
  <w16cid:commentId w16cid:paraId="48946099" w16cid:durableId="729D32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CDA6C" w14:textId="77777777" w:rsidR="000D322A" w:rsidRDefault="000D322A" w:rsidP="00F92D05">
      <w:pPr>
        <w:spacing w:after="0" w:line="240" w:lineRule="auto"/>
      </w:pPr>
      <w:r>
        <w:separator/>
      </w:r>
    </w:p>
  </w:endnote>
  <w:endnote w:type="continuationSeparator" w:id="0">
    <w:p w14:paraId="3A08E7BF" w14:textId="77777777" w:rsidR="000D322A" w:rsidRDefault="000D322A" w:rsidP="00F9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2A22" w14:textId="77777777" w:rsidR="000D322A" w:rsidRDefault="000D322A" w:rsidP="00F92D05">
      <w:pPr>
        <w:spacing w:after="0" w:line="240" w:lineRule="auto"/>
      </w:pPr>
      <w:r>
        <w:separator/>
      </w:r>
    </w:p>
  </w:footnote>
  <w:footnote w:type="continuationSeparator" w:id="0">
    <w:p w14:paraId="21D417E1" w14:textId="77777777" w:rsidR="000D322A" w:rsidRDefault="000D322A" w:rsidP="00F92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C7D"/>
    <w:multiLevelType w:val="hybridMultilevel"/>
    <w:tmpl w:val="9EB28732"/>
    <w:lvl w:ilvl="0" w:tplc="8B98C5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13242"/>
    <w:multiLevelType w:val="hybridMultilevel"/>
    <w:tmpl w:val="16FE8642"/>
    <w:lvl w:ilvl="0" w:tplc="7EA4D3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6068E"/>
    <w:multiLevelType w:val="hybridMultilevel"/>
    <w:tmpl w:val="3D7E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230518">
    <w:abstractNumId w:val="2"/>
  </w:num>
  <w:num w:numId="2" w16cid:durableId="737828074">
    <w:abstractNumId w:val="0"/>
  </w:num>
  <w:num w:numId="3" w16cid:durableId="12033964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l, David M -FS">
    <w15:presenceInfo w15:providerId="AD" w15:userId="S-1-5-21-2443529608-3098792306-3041422421-436068"/>
  </w15:person>
  <w15:person w15:author="Depinte, Daniel - FS">
    <w15:presenceInfo w15:providerId="AD" w15:userId="S-1-5-21-2443529608-3098792306-3041422421-593293"/>
  </w15:person>
  <w15:person w15:author="Perret, Daniel - FS, CORVALLIS, OR">
    <w15:presenceInfo w15:providerId="AD" w15:userId="S-1-5-21-2443529608-3098792306-3041422421-1287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1"/>
    <w:rsid w:val="000D322A"/>
    <w:rsid w:val="00230EB9"/>
    <w:rsid w:val="002D7578"/>
    <w:rsid w:val="0030546D"/>
    <w:rsid w:val="00311EE1"/>
    <w:rsid w:val="00362745"/>
    <w:rsid w:val="00383C33"/>
    <w:rsid w:val="003D2C0A"/>
    <w:rsid w:val="00521050"/>
    <w:rsid w:val="00543D8F"/>
    <w:rsid w:val="006B2BF4"/>
    <w:rsid w:val="00774736"/>
    <w:rsid w:val="0080464C"/>
    <w:rsid w:val="008219E9"/>
    <w:rsid w:val="00964D1F"/>
    <w:rsid w:val="00A108B6"/>
    <w:rsid w:val="00B32D81"/>
    <w:rsid w:val="00B41B30"/>
    <w:rsid w:val="00B721F3"/>
    <w:rsid w:val="00C635AC"/>
    <w:rsid w:val="00C94D8D"/>
    <w:rsid w:val="00DE6FE6"/>
    <w:rsid w:val="00E376E7"/>
    <w:rsid w:val="00E83AFB"/>
    <w:rsid w:val="00EE3D11"/>
    <w:rsid w:val="00EF718F"/>
    <w:rsid w:val="00F625FA"/>
    <w:rsid w:val="00F92D05"/>
    <w:rsid w:val="00FD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0279"/>
  <w15:chartTrackingRefBased/>
  <w15:docId w15:val="{1BBC5866-3614-4789-8D6C-FBDEE70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E6"/>
    <w:pPr>
      <w:ind w:left="720"/>
      <w:contextualSpacing/>
    </w:pPr>
  </w:style>
  <w:style w:type="character" w:styleId="CommentReference">
    <w:name w:val="annotation reference"/>
    <w:basedOn w:val="DefaultParagraphFont"/>
    <w:uiPriority w:val="99"/>
    <w:semiHidden/>
    <w:unhideWhenUsed/>
    <w:rsid w:val="00DE6FE6"/>
    <w:rPr>
      <w:sz w:val="16"/>
      <w:szCs w:val="16"/>
    </w:rPr>
  </w:style>
  <w:style w:type="paragraph" w:styleId="CommentText">
    <w:name w:val="annotation text"/>
    <w:basedOn w:val="Normal"/>
    <w:link w:val="CommentTextChar"/>
    <w:uiPriority w:val="99"/>
    <w:unhideWhenUsed/>
    <w:rsid w:val="00DE6FE6"/>
    <w:pPr>
      <w:spacing w:line="240" w:lineRule="auto"/>
    </w:pPr>
    <w:rPr>
      <w:sz w:val="20"/>
      <w:szCs w:val="20"/>
    </w:rPr>
  </w:style>
  <w:style w:type="character" w:customStyle="1" w:styleId="CommentTextChar">
    <w:name w:val="Comment Text Char"/>
    <w:basedOn w:val="DefaultParagraphFont"/>
    <w:link w:val="CommentText"/>
    <w:uiPriority w:val="99"/>
    <w:rsid w:val="00DE6FE6"/>
    <w:rPr>
      <w:sz w:val="20"/>
      <w:szCs w:val="20"/>
    </w:rPr>
  </w:style>
  <w:style w:type="character" w:styleId="Hyperlink">
    <w:name w:val="Hyperlink"/>
    <w:basedOn w:val="DefaultParagraphFont"/>
    <w:uiPriority w:val="99"/>
    <w:unhideWhenUsed/>
    <w:rsid w:val="00774736"/>
    <w:rPr>
      <w:color w:val="0563C1" w:themeColor="hyperlink"/>
      <w:u w:val="single"/>
    </w:rPr>
  </w:style>
  <w:style w:type="character" w:styleId="UnresolvedMention">
    <w:name w:val="Unresolved Mention"/>
    <w:basedOn w:val="DefaultParagraphFont"/>
    <w:uiPriority w:val="99"/>
    <w:semiHidden/>
    <w:unhideWhenUsed/>
    <w:rsid w:val="00774736"/>
    <w:rPr>
      <w:color w:val="605E5C"/>
      <w:shd w:val="clear" w:color="auto" w:fill="E1DFDD"/>
    </w:rPr>
  </w:style>
  <w:style w:type="paragraph" w:styleId="Header">
    <w:name w:val="header"/>
    <w:basedOn w:val="Normal"/>
    <w:link w:val="HeaderChar"/>
    <w:uiPriority w:val="99"/>
    <w:unhideWhenUsed/>
    <w:rsid w:val="00F9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05"/>
  </w:style>
  <w:style w:type="paragraph" w:styleId="Footer">
    <w:name w:val="footer"/>
    <w:basedOn w:val="Normal"/>
    <w:link w:val="FooterChar"/>
    <w:uiPriority w:val="99"/>
    <w:unhideWhenUsed/>
    <w:rsid w:val="00F9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05"/>
  </w:style>
  <w:style w:type="paragraph" w:styleId="Revision">
    <w:name w:val="Revision"/>
    <w:hidden/>
    <w:uiPriority w:val="99"/>
    <w:semiHidden/>
    <w:rsid w:val="00964D1F"/>
    <w:pPr>
      <w:spacing w:after="0" w:line="240" w:lineRule="auto"/>
    </w:pPr>
  </w:style>
  <w:style w:type="paragraph" w:styleId="CommentSubject">
    <w:name w:val="annotation subject"/>
    <w:basedOn w:val="CommentText"/>
    <w:next w:val="CommentText"/>
    <w:link w:val="CommentSubjectChar"/>
    <w:uiPriority w:val="99"/>
    <w:semiHidden/>
    <w:unhideWhenUsed/>
    <w:rsid w:val="00964D1F"/>
    <w:rPr>
      <w:b/>
      <w:bCs/>
    </w:rPr>
  </w:style>
  <w:style w:type="character" w:customStyle="1" w:styleId="CommentSubjectChar">
    <w:name w:val="Comment Subject Char"/>
    <w:basedOn w:val="CommentTextChar"/>
    <w:link w:val="CommentSubject"/>
    <w:uiPriority w:val="99"/>
    <w:semiHidden/>
    <w:rsid w:val="00964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mma.forestry.oregonstat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7436-FA78-4B20-BA93-CC29C51F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Perret, Daniel - FS, CORVALLIS, OR</cp:lastModifiedBy>
  <cp:revision>3</cp:revision>
  <dcterms:created xsi:type="dcterms:W3CDTF">2024-02-16T19:11:00Z</dcterms:created>
  <dcterms:modified xsi:type="dcterms:W3CDTF">2024-03-01T21:35:00Z</dcterms:modified>
</cp:coreProperties>
</file>