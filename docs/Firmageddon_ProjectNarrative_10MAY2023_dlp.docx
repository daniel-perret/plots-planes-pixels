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14E0" w14:textId="31F4F356" w:rsidR="001F53B4" w:rsidRPr="005C17D3" w:rsidRDefault="007A5124" w:rsidP="00A07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Quantifying Firmageddon</w:t>
      </w:r>
      <w:r w:rsidR="001F53B4" w:rsidRPr="005C17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D066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F53B4" w:rsidRPr="005C17D3">
        <w:rPr>
          <w:rFonts w:ascii="Times New Roman" w:hAnsi="Times New Roman" w:cs="Times New Roman"/>
          <w:b/>
          <w:bCs/>
          <w:sz w:val="24"/>
          <w:szCs w:val="24"/>
        </w:rPr>
        <w:t>lots, planes, pixels, and vulnerability modelling</w:t>
      </w:r>
    </w:p>
    <w:p w14:paraId="5B4D0135" w14:textId="23F9F7B4" w:rsidR="001F53B4" w:rsidRPr="001F53B4" w:rsidRDefault="001F53B4" w:rsidP="001F53B4">
      <w:pPr>
        <w:rPr>
          <w:rFonts w:ascii="Times New Roman" w:hAnsi="Times New Roman" w:cs="Times New Roman"/>
          <w:sz w:val="24"/>
          <w:szCs w:val="24"/>
        </w:rPr>
      </w:pPr>
      <w:r w:rsidRPr="001F53B4">
        <w:rPr>
          <w:rFonts w:ascii="Times New Roman" w:hAnsi="Times New Roman" w:cs="Times New Roman"/>
          <w:sz w:val="24"/>
          <w:szCs w:val="24"/>
        </w:rPr>
        <w:t xml:space="preserve">Harold S.J. Zald, Research Forester, USDA Forest Service, Pacific Northwest Research Station, Corvallis, OR. </w:t>
      </w:r>
      <w:hyperlink r:id="rId6" w:history="1">
        <w:r w:rsidRPr="001F53B4">
          <w:rPr>
            <w:rStyle w:val="Hyperlink"/>
            <w:rFonts w:ascii="Times New Roman" w:hAnsi="Times New Roman" w:cs="Times New Roman"/>
            <w:sz w:val="24"/>
            <w:szCs w:val="24"/>
          </w:rPr>
          <w:t>harold.zald@usda.gov</w:t>
        </w:r>
      </w:hyperlink>
    </w:p>
    <w:p w14:paraId="34342E3D" w14:textId="77777777" w:rsidR="001F53B4" w:rsidRPr="001F53B4" w:rsidRDefault="001F53B4" w:rsidP="001F53B4">
      <w:pPr>
        <w:rPr>
          <w:rFonts w:ascii="Times New Roman" w:hAnsi="Times New Roman" w:cs="Times New Roman"/>
          <w:sz w:val="24"/>
          <w:szCs w:val="24"/>
        </w:rPr>
      </w:pPr>
      <w:r w:rsidRPr="001F53B4">
        <w:rPr>
          <w:rFonts w:ascii="Times New Roman" w:hAnsi="Times New Roman" w:cs="Times New Roman"/>
          <w:sz w:val="24"/>
          <w:szCs w:val="24"/>
        </w:rPr>
        <w:t xml:space="preserve">David M. Bell, Research Forester, USDA Forest Service, Pacific Northwest Research Station, Corvallis, OR. </w:t>
      </w:r>
      <w:hyperlink r:id="rId7" w:history="1">
        <w:r w:rsidRPr="001F53B4">
          <w:rPr>
            <w:rStyle w:val="Hyperlink"/>
            <w:rFonts w:ascii="Times New Roman" w:hAnsi="Times New Roman" w:cs="Times New Roman"/>
            <w:sz w:val="24"/>
            <w:szCs w:val="24"/>
          </w:rPr>
          <w:t>david.bell@usda.gov</w:t>
        </w:r>
      </w:hyperlink>
    </w:p>
    <w:p w14:paraId="55AD46C8" w14:textId="6AA24BAC" w:rsidR="007A5124" w:rsidRDefault="007A5124" w:rsidP="007A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L. Perret</w:t>
      </w:r>
      <w:del w:id="0" w:author="Perret, Daniel - FS, OR" w:date="2023-05-10T11:41:00Z">
        <w:r w:rsidDel="00291759">
          <w:rPr>
            <w:rFonts w:ascii="Times New Roman" w:hAnsi="Times New Roman" w:cs="Times New Roman"/>
            <w:sz w:val="24"/>
            <w:szCs w:val="24"/>
          </w:rPr>
          <w:delText>t</w:delText>
        </w:r>
      </w:del>
      <w:r>
        <w:rPr>
          <w:rFonts w:ascii="Times New Roman" w:hAnsi="Times New Roman" w:cs="Times New Roman"/>
          <w:sz w:val="24"/>
          <w:szCs w:val="24"/>
        </w:rPr>
        <w:t xml:space="preserve">, ORISE Postdoctoral Fellow, Forest Service, Pacific Northwest Research Station, Missoula, MT. </w:t>
      </w:r>
      <w:hyperlink r:id="rId8" w:history="1">
        <w:r w:rsidRPr="008C6579">
          <w:rPr>
            <w:rStyle w:val="Hyperlink"/>
            <w:rFonts w:ascii="Times New Roman" w:hAnsi="Times New Roman" w:cs="Times New Roman"/>
            <w:sz w:val="24"/>
            <w:szCs w:val="24"/>
          </w:rPr>
          <w:t>daniel.perret@usda.gov</w:t>
        </w:r>
      </w:hyperlink>
    </w:p>
    <w:p w14:paraId="33DDC8A0" w14:textId="4FE40EBC" w:rsidR="007A5124" w:rsidRPr="00DD07F8" w:rsidRDefault="007A5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7F8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</w:p>
    <w:p w14:paraId="306EDD49" w14:textId="0390F73D" w:rsidR="005C17D3" w:rsidRDefault="007A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2022, the USDA </w:t>
      </w:r>
      <w:r w:rsidRPr="007A5124">
        <w:rPr>
          <w:rFonts w:ascii="Times New Roman" w:hAnsi="Times New Roman" w:cs="Times New Roman"/>
          <w:sz w:val="24"/>
          <w:szCs w:val="24"/>
        </w:rPr>
        <w:t>Forest Service Forest Health Protection Aerial Detection Survey</w:t>
      </w:r>
      <w:r>
        <w:rPr>
          <w:rFonts w:ascii="Times New Roman" w:hAnsi="Times New Roman" w:cs="Times New Roman"/>
          <w:sz w:val="24"/>
          <w:szCs w:val="24"/>
        </w:rPr>
        <w:t xml:space="preserve"> (ADS) documented extensive mortality of true firs (</w:t>
      </w:r>
      <w:r w:rsidRPr="00DD07F8">
        <w:rPr>
          <w:rFonts w:ascii="Times New Roman" w:hAnsi="Times New Roman" w:cs="Times New Roman"/>
          <w:i/>
          <w:iCs/>
          <w:sz w:val="24"/>
          <w:szCs w:val="24"/>
        </w:rPr>
        <w:t>Abies</w:t>
      </w:r>
      <w:r>
        <w:rPr>
          <w:rFonts w:ascii="Times New Roman" w:hAnsi="Times New Roman" w:cs="Times New Roman"/>
          <w:sz w:val="24"/>
          <w:szCs w:val="24"/>
        </w:rPr>
        <w:t xml:space="preserve"> spp.) in Oregon. </w:t>
      </w:r>
      <w:r w:rsidR="0028286D">
        <w:rPr>
          <w:rFonts w:ascii="Times New Roman" w:hAnsi="Times New Roman" w:cs="Times New Roman"/>
          <w:sz w:val="24"/>
          <w:szCs w:val="24"/>
        </w:rPr>
        <w:t xml:space="preserve">Referred to as “Firmageddon”, concerns about </w:t>
      </w:r>
      <w:r w:rsidR="00DD07F8">
        <w:rPr>
          <w:rFonts w:ascii="Times New Roman" w:hAnsi="Times New Roman" w:cs="Times New Roman"/>
          <w:sz w:val="24"/>
          <w:szCs w:val="24"/>
        </w:rPr>
        <w:t>its p</w:t>
      </w:r>
      <w:r w:rsidR="005C17D3">
        <w:rPr>
          <w:rFonts w:ascii="Times New Roman" w:hAnsi="Times New Roman" w:cs="Times New Roman"/>
          <w:sz w:val="24"/>
          <w:szCs w:val="24"/>
        </w:rPr>
        <w:t xml:space="preserve">otential </w:t>
      </w:r>
      <w:r>
        <w:rPr>
          <w:rFonts w:ascii="Times New Roman" w:hAnsi="Times New Roman" w:cs="Times New Roman"/>
          <w:sz w:val="24"/>
          <w:szCs w:val="24"/>
        </w:rPr>
        <w:t xml:space="preserve">economic and ecological </w:t>
      </w:r>
      <w:r w:rsidR="005C17D3">
        <w:rPr>
          <w:rFonts w:ascii="Times New Roman" w:hAnsi="Times New Roman" w:cs="Times New Roman"/>
          <w:sz w:val="24"/>
          <w:szCs w:val="24"/>
        </w:rPr>
        <w:t xml:space="preserve">impacts </w:t>
      </w:r>
      <w:r>
        <w:rPr>
          <w:rFonts w:ascii="Times New Roman" w:hAnsi="Times New Roman" w:cs="Times New Roman"/>
          <w:sz w:val="24"/>
          <w:szCs w:val="24"/>
        </w:rPr>
        <w:t xml:space="preserve">highlight the need to develop </w:t>
      </w:r>
      <w:r w:rsidR="00962E46">
        <w:rPr>
          <w:rFonts w:ascii="Times New Roman" w:hAnsi="Times New Roman" w:cs="Times New Roman"/>
          <w:sz w:val="24"/>
          <w:szCs w:val="24"/>
        </w:rPr>
        <w:t xml:space="preserve">unbiased and verifiable information on forest mortality events, </w:t>
      </w:r>
      <w:r w:rsidR="0028286D">
        <w:rPr>
          <w:rFonts w:ascii="Times New Roman" w:hAnsi="Times New Roman" w:cs="Times New Roman"/>
          <w:sz w:val="24"/>
          <w:szCs w:val="24"/>
        </w:rPr>
        <w:t>and</w:t>
      </w:r>
      <w:r w:rsidR="00962E46">
        <w:rPr>
          <w:rFonts w:ascii="Times New Roman" w:hAnsi="Times New Roman" w:cs="Times New Roman"/>
          <w:sz w:val="24"/>
          <w:szCs w:val="24"/>
        </w:rPr>
        <w:t xml:space="preserve"> improve our understanding of </w:t>
      </w:r>
      <w:r w:rsidR="003D63FD">
        <w:rPr>
          <w:rFonts w:ascii="Times New Roman" w:hAnsi="Times New Roman" w:cs="Times New Roman"/>
          <w:sz w:val="24"/>
          <w:szCs w:val="24"/>
        </w:rPr>
        <w:t xml:space="preserve">forest </w:t>
      </w:r>
      <w:r w:rsidR="00962E46"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DD07F8">
        <w:rPr>
          <w:rFonts w:ascii="Times New Roman" w:hAnsi="Times New Roman" w:cs="Times New Roman"/>
          <w:sz w:val="24"/>
          <w:szCs w:val="24"/>
        </w:rPr>
        <w:t>in the future</w:t>
      </w:r>
      <w:r w:rsidR="00962E46">
        <w:rPr>
          <w:rFonts w:ascii="Times New Roman" w:hAnsi="Times New Roman" w:cs="Times New Roman"/>
          <w:sz w:val="24"/>
          <w:szCs w:val="24"/>
        </w:rPr>
        <w:t xml:space="preserve">. Using field data from the </w:t>
      </w:r>
      <w:r w:rsidR="00962E46" w:rsidRPr="00962E46">
        <w:rPr>
          <w:rFonts w:ascii="Times New Roman" w:hAnsi="Times New Roman" w:cs="Times New Roman"/>
          <w:sz w:val="24"/>
          <w:szCs w:val="24"/>
        </w:rPr>
        <w:t>US</w:t>
      </w:r>
      <w:r w:rsidR="00962E46">
        <w:rPr>
          <w:rFonts w:ascii="Times New Roman" w:hAnsi="Times New Roman" w:cs="Times New Roman"/>
          <w:sz w:val="24"/>
          <w:szCs w:val="24"/>
        </w:rPr>
        <w:t>DA</w:t>
      </w:r>
      <w:r w:rsidR="00962E46" w:rsidRPr="00962E46">
        <w:rPr>
          <w:rFonts w:ascii="Times New Roman" w:hAnsi="Times New Roman" w:cs="Times New Roman"/>
          <w:sz w:val="24"/>
          <w:szCs w:val="24"/>
        </w:rPr>
        <w:t xml:space="preserve"> Forest Service Forest Inventory and Analysis</w:t>
      </w:r>
      <w:r w:rsidR="00DD07F8">
        <w:rPr>
          <w:rFonts w:ascii="Times New Roman" w:hAnsi="Times New Roman" w:cs="Times New Roman"/>
          <w:sz w:val="24"/>
          <w:szCs w:val="24"/>
        </w:rPr>
        <w:t xml:space="preserve"> Program</w:t>
      </w:r>
      <w:r w:rsidR="00962E46" w:rsidRPr="00962E46">
        <w:rPr>
          <w:rFonts w:ascii="Times New Roman" w:hAnsi="Times New Roman" w:cs="Times New Roman"/>
          <w:sz w:val="24"/>
          <w:szCs w:val="24"/>
        </w:rPr>
        <w:t xml:space="preserve"> (FIA)</w:t>
      </w:r>
      <w:r w:rsidR="00962E46">
        <w:rPr>
          <w:rFonts w:ascii="Times New Roman" w:hAnsi="Times New Roman" w:cs="Times New Roman"/>
          <w:sz w:val="24"/>
          <w:szCs w:val="24"/>
        </w:rPr>
        <w:t>, ADS</w:t>
      </w:r>
      <w:r w:rsidR="00DD07F8">
        <w:rPr>
          <w:rFonts w:ascii="Times New Roman" w:hAnsi="Times New Roman" w:cs="Times New Roman"/>
          <w:sz w:val="24"/>
          <w:szCs w:val="24"/>
        </w:rPr>
        <w:t>,</w:t>
      </w:r>
      <w:r w:rsidR="00962E46">
        <w:rPr>
          <w:rFonts w:ascii="Times New Roman" w:hAnsi="Times New Roman" w:cs="Times New Roman"/>
          <w:sz w:val="24"/>
          <w:szCs w:val="24"/>
        </w:rPr>
        <w:t xml:space="preserve"> and satellite </w:t>
      </w:r>
      <w:r w:rsidR="00DD07F8">
        <w:rPr>
          <w:rFonts w:ascii="Times New Roman" w:hAnsi="Times New Roman" w:cs="Times New Roman"/>
          <w:sz w:val="24"/>
          <w:szCs w:val="24"/>
        </w:rPr>
        <w:t xml:space="preserve">time series </w:t>
      </w:r>
      <w:r w:rsidR="00962E46">
        <w:rPr>
          <w:rFonts w:ascii="Times New Roman" w:hAnsi="Times New Roman" w:cs="Times New Roman"/>
          <w:sz w:val="24"/>
          <w:szCs w:val="24"/>
        </w:rPr>
        <w:t>imagery</w:t>
      </w:r>
      <w:r w:rsidR="00DD07F8">
        <w:rPr>
          <w:rFonts w:ascii="Times New Roman" w:hAnsi="Times New Roman" w:cs="Times New Roman"/>
          <w:sz w:val="24"/>
          <w:szCs w:val="24"/>
        </w:rPr>
        <w:t>;</w:t>
      </w:r>
      <w:r w:rsidR="00962E46">
        <w:rPr>
          <w:rFonts w:ascii="Times New Roman" w:hAnsi="Times New Roman" w:cs="Times New Roman"/>
          <w:sz w:val="24"/>
          <w:szCs w:val="24"/>
        </w:rPr>
        <w:t xml:space="preserve"> this project will </w:t>
      </w:r>
      <w:r w:rsidR="003D63FD">
        <w:rPr>
          <w:rFonts w:ascii="Times New Roman" w:hAnsi="Times New Roman" w:cs="Times New Roman"/>
          <w:sz w:val="24"/>
          <w:szCs w:val="24"/>
        </w:rPr>
        <w:t xml:space="preserve">compare and integrate these different data sources to improve estimates of </w:t>
      </w:r>
      <w:del w:id="1" w:author="Perret, Daniel - FS, OR" w:date="2023-05-10T11:42:00Z">
        <w:r w:rsidR="003D63FD" w:rsidDel="00291759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28286D">
        <w:rPr>
          <w:rFonts w:ascii="Times New Roman" w:hAnsi="Times New Roman" w:cs="Times New Roman"/>
          <w:sz w:val="24"/>
          <w:szCs w:val="24"/>
        </w:rPr>
        <w:t>fir mortality. Additionally, this project will use the fir mor</w:t>
      </w:r>
      <w:r w:rsidR="005C17D3">
        <w:rPr>
          <w:rFonts w:ascii="Times New Roman" w:hAnsi="Times New Roman" w:cs="Times New Roman"/>
          <w:sz w:val="24"/>
          <w:szCs w:val="24"/>
        </w:rPr>
        <w:t xml:space="preserve">tality </w:t>
      </w:r>
      <w:r w:rsidR="0028286D">
        <w:rPr>
          <w:rFonts w:ascii="Times New Roman" w:hAnsi="Times New Roman" w:cs="Times New Roman"/>
          <w:sz w:val="24"/>
          <w:szCs w:val="24"/>
        </w:rPr>
        <w:t xml:space="preserve">event to develop and assess </w:t>
      </w:r>
      <w:r w:rsidR="005C17D3">
        <w:rPr>
          <w:rFonts w:ascii="Times New Roman" w:hAnsi="Times New Roman" w:cs="Times New Roman"/>
          <w:sz w:val="24"/>
          <w:szCs w:val="24"/>
        </w:rPr>
        <w:t xml:space="preserve">forest vulnerability </w:t>
      </w:r>
      <w:proofErr w:type="gramStart"/>
      <w:r w:rsidR="005C17D3">
        <w:rPr>
          <w:rFonts w:ascii="Times New Roman" w:hAnsi="Times New Roman" w:cs="Times New Roman"/>
          <w:sz w:val="24"/>
          <w:szCs w:val="24"/>
        </w:rPr>
        <w:t>models, and</w:t>
      </w:r>
      <w:proofErr w:type="gramEnd"/>
      <w:r w:rsidR="005C17D3">
        <w:rPr>
          <w:rFonts w:ascii="Times New Roman" w:hAnsi="Times New Roman" w:cs="Times New Roman"/>
          <w:sz w:val="24"/>
          <w:szCs w:val="24"/>
        </w:rPr>
        <w:t xml:space="preserve"> apply those models to map fir potential vulnerability to future mortality.</w:t>
      </w:r>
    </w:p>
    <w:p w14:paraId="4E08D139" w14:textId="7826971E" w:rsidR="005C17D3" w:rsidRPr="00DD07F8" w:rsidRDefault="005C1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7F8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7B80596C" w14:textId="511D7BFD" w:rsidR="005C17D3" w:rsidRDefault="005C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Fir, </w:t>
      </w:r>
      <w:r w:rsidRPr="005C17D3">
        <w:rPr>
          <w:rFonts w:ascii="Times New Roman" w:hAnsi="Times New Roman" w:cs="Times New Roman"/>
          <w:sz w:val="24"/>
          <w:szCs w:val="24"/>
        </w:rPr>
        <w:t xml:space="preserve">forest decline; </w:t>
      </w:r>
      <w:r>
        <w:rPr>
          <w:rFonts w:ascii="Times New Roman" w:hAnsi="Times New Roman" w:cs="Times New Roman"/>
          <w:sz w:val="24"/>
          <w:szCs w:val="24"/>
        </w:rPr>
        <w:t xml:space="preserve">mortality; fir-engraver; </w:t>
      </w:r>
      <w:r w:rsidRPr="005C17D3">
        <w:rPr>
          <w:rFonts w:ascii="Times New Roman" w:hAnsi="Times New Roman" w:cs="Times New Roman"/>
          <w:sz w:val="24"/>
          <w:szCs w:val="24"/>
        </w:rPr>
        <w:t xml:space="preserve">forest inventory; </w:t>
      </w:r>
      <w:r>
        <w:rPr>
          <w:rFonts w:ascii="Times New Roman" w:hAnsi="Times New Roman" w:cs="Times New Roman"/>
          <w:sz w:val="24"/>
          <w:szCs w:val="24"/>
        </w:rPr>
        <w:t>aerial detection survey;</w:t>
      </w:r>
      <w:r w:rsidR="00DD07F8">
        <w:rPr>
          <w:rFonts w:ascii="Times New Roman" w:hAnsi="Times New Roman" w:cs="Times New Roman"/>
          <w:sz w:val="24"/>
          <w:szCs w:val="24"/>
        </w:rPr>
        <w:t xml:space="preserve"> satellite imagery</w:t>
      </w:r>
      <w:r w:rsidRPr="005C17D3">
        <w:rPr>
          <w:rFonts w:ascii="Times New Roman" w:hAnsi="Times New Roman" w:cs="Times New Roman"/>
          <w:sz w:val="24"/>
          <w:szCs w:val="24"/>
        </w:rPr>
        <w:t>.</w:t>
      </w:r>
    </w:p>
    <w:p w14:paraId="710ACFFD" w14:textId="40624EEF" w:rsidR="00DD07F8" w:rsidRPr="00A07504" w:rsidRDefault="00A7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504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BD49A97" w14:textId="37492734" w:rsidR="00B86847" w:rsidRDefault="00E44A0C">
      <w:pPr>
        <w:rPr>
          <w:rFonts w:ascii="Times New Roman" w:hAnsi="Times New Roman" w:cs="Times New Roman"/>
          <w:sz w:val="24"/>
          <w:szCs w:val="24"/>
        </w:rPr>
      </w:pPr>
      <w:r w:rsidRPr="00A7212A">
        <w:rPr>
          <w:rFonts w:ascii="Times New Roman" w:hAnsi="Times New Roman" w:cs="Times New Roman"/>
          <w:sz w:val="24"/>
          <w:szCs w:val="24"/>
        </w:rPr>
        <w:t xml:space="preserve">Recent observations of </w:t>
      </w:r>
      <w:r w:rsidR="001F53B4" w:rsidRPr="00A7212A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A7212A">
        <w:rPr>
          <w:rFonts w:ascii="Times New Roman" w:hAnsi="Times New Roman" w:cs="Times New Roman"/>
          <w:sz w:val="24"/>
          <w:szCs w:val="24"/>
        </w:rPr>
        <w:t>true fir (</w:t>
      </w:r>
      <w:r w:rsidRPr="00A7212A">
        <w:rPr>
          <w:rFonts w:ascii="Times New Roman" w:hAnsi="Times New Roman" w:cs="Times New Roman"/>
          <w:i/>
          <w:iCs/>
          <w:sz w:val="24"/>
          <w:szCs w:val="24"/>
        </w:rPr>
        <w:t>Abies</w:t>
      </w:r>
      <w:r w:rsidRPr="00A7212A">
        <w:rPr>
          <w:rFonts w:ascii="Times New Roman" w:hAnsi="Times New Roman" w:cs="Times New Roman"/>
          <w:sz w:val="24"/>
          <w:szCs w:val="24"/>
        </w:rPr>
        <w:t xml:space="preserve"> spp.) tree mortality in Oregon have been documented by the US</w:t>
      </w:r>
      <w:r w:rsidR="007A5124">
        <w:rPr>
          <w:rFonts w:ascii="Times New Roman" w:hAnsi="Times New Roman" w:cs="Times New Roman"/>
          <w:sz w:val="24"/>
          <w:szCs w:val="24"/>
        </w:rPr>
        <w:t>DA</w:t>
      </w:r>
      <w:r w:rsidRPr="00A7212A">
        <w:rPr>
          <w:rFonts w:ascii="Times New Roman" w:hAnsi="Times New Roman" w:cs="Times New Roman"/>
          <w:sz w:val="24"/>
          <w:szCs w:val="24"/>
        </w:rPr>
        <w:t xml:space="preserve"> Forest Service Forest Health Protection Aerial Detection Survey</w:t>
      </w:r>
      <w:r w:rsidR="00327555" w:rsidRPr="00A7212A">
        <w:rPr>
          <w:rFonts w:ascii="Times New Roman" w:hAnsi="Times New Roman" w:cs="Times New Roman"/>
          <w:sz w:val="24"/>
          <w:szCs w:val="24"/>
        </w:rPr>
        <w:t xml:space="preserve"> (ADS), with over 1.0 million acres of fir mortality</w:t>
      </w:r>
      <w:r w:rsidR="007A5124">
        <w:rPr>
          <w:rFonts w:ascii="Times New Roman" w:hAnsi="Times New Roman" w:cs="Times New Roman"/>
          <w:sz w:val="24"/>
          <w:szCs w:val="24"/>
        </w:rPr>
        <w:t xml:space="preserve"> in 2022</w:t>
      </w:r>
      <w:r w:rsidR="00327555" w:rsidRPr="00A7212A">
        <w:rPr>
          <w:rFonts w:ascii="Times New Roman" w:hAnsi="Times New Roman" w:cs="Times New Roman"/>
          <w:sz w:val="24"/>
          <w:szCs w:val="24"/>
        </w:rPr>
        <w:t>, mostly attributed to fir-engraver (</w:t>
      </w:r>
      <w:r w:rsidR="00C7783A">
        <w:rPr>
          <w:rFonts w:ascii="Times New Roman" w:hAnsi="Times New Roman" w:cs="Times New Roman"/>
          <w:sz w:val="24"/>
          <w:szCs w:val="24"/>
        </w:rPr>
        <w:t xml:space="preserve">USDA Forest </w:t>
      </w:r>
      <w:r w:rsidR="00E95F85">
        <w:rPr>
          <w:rFonts w:ascii="Times New Roman" w:hAnsi="Times New Roman" w:cs="Times New Roman"/>
          <w:sz w:val="24"/>
          <w:szCs w:val="24"/>
        </w:rPr>
        <w:t>Service</w:t>
      </w:r>
      <w:r w:rsidR="00C7783A">
        <w:rPr>
          <w:rFonts w:ascii="Times New Roman" w:hAnsi="Times New Roman" w:cs="Times New Roman"/>
          <w:sz w:val="24"/>
          <w:szCs w:val="24"/>
        </w:rPr>
        <w:t xml:space="preserve"> 2022</w:t>
      </w:r>
      <w:r w:rsidR="00E95F85">
        <w:rPr>
          <w:rFonts w:ascii="Times New Roman" w:hAnsi="Times New Roman" w:cs="Times New Roman"/>
          <w:sz w:val="24"/>
          <w:szCs w:val="24"/>
        </w:rPr>
        <w:t>a</w:t>
      </w:r>
      <w:r w:rsidR="00327555" w:rsidRPr="00A7212A">
        <w:rPr>
          <w:rFonts w:ascii="Times New Roman" w:hAnsi="Times New Roman" w:cs="Times New Roman"/>
          <w:sz w:val="24"/>
          <w:szCs w:val="24"/>
        </w:rPr>
        <w:t xml:space="preserve">). </w:t>
      </w:r>
      <w:r w:rsidR="00A7212A">
        <w:rPr>
          <w:rFonts w:ascii="Times New Roman" w:hAnsi="Times New Roman" w:cs="Times New Roman"/>
          <w:sz w:val="24"/>
          <w:szCs w:val="24"/>
        </w:rPr>
        <w:t>As a major component of many forest types throughout Oregon, extensive mortality of true firs will potentially impact a wide range of ecosystem service</w:t>
      </w:r>
      <w:ins w:id="2" w:author="Perret, Daniel - FS, OR" w:date="2023-05-10T11:44:00Z">
        <w:r w:rsidR="00291759">
          <w:rPr>
            <w:rFonts w:ascii="Times New Roman" w:hAnsi="Times New Roman" w:cs="Times New Roman"/>
            <w:sz w:val="24"/>
            <w:szCs w:val="24"/>
          </w:rPr>
          <w:t>s</w:t>
        </w:r>
      </w:ins>
      <w:r w:rsidR="00A7212A">
        <w:rPr>
          <w:rFonts w:ascii="Times New Roman" w:hAnsi="Times New Roman" w:cs="Times New Roman"/>
          <w:sz w:val="24"/>
          <w:szCs w:val="24"/>
        </w:rPr>
        <w:t xml:space="preserve">. </w:t>
      </w:r>
      <w:ins w:id="3" w:author="Perret, Daniel - FS, OR" w:date="2023-05-10T11:45:00Z">
        <w:r w:rsidR="00291759">
          <w:rPr>
            <w:rFonts w:ascii="Times New Roman" w:hAnsi="Times New Roman" w:cs="Times New Roman"/>
            <w:sz w:val="24"/>
            <w:szCs w:val="24"/>
          </w:rPr>
          <w:t xml:space="preserve">Recent large-scale mortality events in California driven by drought and bark beetle outbreaks provide an example of how </w:t>
        </w:r>
      </w:ins>
      <w:del w:id="4" w:author="Perret, Daniel - FS, OR" w:date="2023-05-10T11:46:00Z">
        <w:r w:rsidR="00A7212A" w:rsidDel="00291759">
          <w:rPr>
            <w:rFonts w:ascii="Times New Roman" w:hAnsi="Times New Roman" w:cs="Times New Roman"/>
            <w:sz w:val="24"/>
            <w:szCs w:val="24"/>
          </w:rPr>
          <w:delText xml:space="preserve">Although comprising different species and climate conditions, extensive drought and bark beetle driven mortality in California since 2012 </w:delText>
        </w:r>
        <w:r w:rsidR="006A41B9" w:rsidDel="00291759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  <w:r w:rsidR="00A07504" w:rsidDel="00291759">
          <w:rPr>
            <w:rFonts w:ascii="Times New Roman" w:hAnsi="Times New Roman" w:cs="Times New Roman"/>
            <w:sz w:val="24"/>
            <w:szCs w:val="24"/>
          </w:rPr>
          <w:delText xml:space="preserve">informative as to how large scale </w:delText>
        </w:r>
        <w:r w:rsidR="00A7212A" w:rsidDel="00291759">
          <w:rPr>
            <w:rFonts w:ascii="Times New Roman" w:hAnsi="Times New Roman" w:cs="Times New Roman"/>
            <w:sz w:val="24"/>
            <w:szCs w:val="24"/>
          </w:rPr>
          <w:delText xml:space="preserve">mortality </w:delText>
        </w:r>
      </w:del>
      <w:r w:rsidR="00A7212A">
        <w:rPr>
          <w:rFonts w:ascii="Times New Roman" w:hAnsi="Times New Roman" w:cs="Times New Roman"/>
          <w:sz w:val="24"/>
          <w:szCs w:val="24"/>
        </w:rPr>
        <w:t xml:space="preserve">events </w:t>
      </w:r>
      <w:del w:id="5" w:author="Perret, Daniel - FS, OR" w:date="2023-05-10T11:46:00Z">
        <w:r w:rsidR="00A7212A" w:rsidDel="00291759">
          <w:rPr>
            <w:rFonts w:ascii="Times New Roman" w:hAnsi="Times New Roman" w:cs="Times New Roman"/>
            <w:sz w:val="24"/>
            <w:szCs w:val="24"/>
          </w:rPr>
          <w:delText xml:space="preserve">such as </w:delText>
        </w:r>
      </w:del>
      <w:ins w:id="6" w:author="Perret, Daniel - FS, OR" w:date="2023-05-10T11:46:00Z">
        <w:r w:rsidR="00291759">
          <w:rPr>
            <w:rFonts w:ascii="Times New Roman" w:hAnsi="Times New Roman" w:cs="Times New Roman"/>
            <w:sz w:val="24"/>
            <w:szCs w:val="24"/>
          </w:rPr>
          <w:t xml:space="preserve">like </w:t>
        </w:r>
      </w:ins>
      <w:proofErr w:type="spellStart"/>
      <w:r w:rsidR="00A7212A">
        <w:rPr>
          <w:rFonts w:ascii="Times New Roman" w:hAnsi="Times New Roman" w:cs="Times New Roman"/>
          <w:sz w:val="24"/>
          <w:szCs w:val="24"/>
        </w:rPr>
        <w:t>Firmageddon</w:t>
      </w:r>
      <w:proofErr w:type="spellEnd"/>
      <w:r w:rsidR="00A7212A">
        <w:rPr>
          <w:rFonts w:ascii="Times New Roman" w:hAnsi="Times New Roman" w:cs="Times New Roman"/>
          <w:sz w:val="24"/>
          <w:szCs w:val="24"/>
        </w:rPr>
        <w:t xml:space="preserve"> have the potential to dramatically </w:t>
      </w:r>
      <w:r w:rsidR="00C7783A">
        <w:rPr>
          <w:rFonts w:ascii="Times New Roman" w:hAnsi="Times New Roman" w:cs="Times New Roman"/>
          <w:sz w:val="24"/>
          <w:szCs w:val="24"/>
        </w:rPr>
        <w:t>reduce</w:t>
      </w:r>
      <w:r w:rsidR="00A7212A">
        <w:rPr>
          <w:rFonts w:ascii="Times New Roman" w:hAnsi="Times New Roman" w:cs="Times New Roman"/>
          <w:sz w:val="24"/>
          <w:szCs w:val="24"/>
        </w:rPr>
        <w:t xml:space="preserve"> carbon sequestration</w:t>
      </w:r>
      <w:r w:rsidR="00C7783A">
        <w:rPr>
          <w:rFonts w:ascii="Times New Roman" w:hAnsi="Times New Roman" w:cs="Times New Roman"/>
          <w:sz w:val="24"/>
          <w:szCs w:val="24"/>
        </w:rPr>
        <w:t xml:space="preserve"> (California Air Resources Board 2019</w:t>
      </w:r>
      <w:r w:rsidR="00A07504">
        <w:rPr>
          <w:rFonts w:ascii="Times New Roman" w:hAnsi="Times New Roman" w:cs="Times New Roman"/>
          <w:sz w:val="24"/>
          <w:szCs w:val="24"/>
        </w:rPr>
        <w:t xml:space="preserve">), </w:t>
      </w:r>
      <w:r w:rsidR="00C7783A">
        <w:rPr>
          <w:rFonts w:ascii="Times New Roman" w:hAnsi="Times New Roman" w:cs="Times New Roman"/>
          <w:sz w:val="24"/>
          <w:szCs w:val="24"/>
        </w:rPr>
        <w:t xml:space="preserve">negatively impact sensitive protected </w:t>
      </w:r>
      <w:r w:rsidR="00A7212A">
        <w:rPr>
          <w:rFonts w:ascii="Times New Roman" w:hAnsi="Times New Roman" w:cs="Times New Roman"/>
          <w:sz w:val="24"/>
          <w:szCs w:val="24"/>
        </w:rPr>
        <w:t xml:space="preserve">wildlife </w:t>
      </w:r>
      <w:r w:rsidR="00C7783A">
        <w:rPr>
          <w:rFonts w:ascii="Times New Roman" w:hAnsi="Times New Roman" w:cs="Times New Roman"/>
          <w:sz w:val="24"/>
          <w:szCs w:val="24"/>
        </w:rPr>
        <w:t>species</w:t>
      </w:r>
      <w:r w:rsidR="00DC07EC">
        <w:rPr>
          <w:rFonts w:ascii="Times New Roman" w:hAnsi="Times New Roman" w:cs="Times New Roman"/>
          <w:sz w:val="24"/>
          <w:szCs w:val="24"/>
        </w:rPr>
        <w:t xml:space="preserve"> and their habitat</w:t>
      </w:r>
      <w:r w:rsidR="00C778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07EC">
        <w:rPr>
          <w:rFonts w:ascii="Times New Roman" w:hAnsi="Times New Roman" w:cs="Times New Roman"/>
          <w:sz w:val="24"/>
          <w:szCs w:val="24"/>
        </w:rPr>
        <w:t>Kordosky</w:t>
      </w:r>
      <w:proofErr w:type="spellEnd"/>
      <w:r w:rsidR="00DC07EC">
        <w:rPr>
          <w:rFonts w:ascii="Times New Roman" w:hAnsi="Times New Roman" w:cs="Times New Roman"/>
          <w:sz w:val="24"/>
          <w:szCs w:val="24"/>
        </w:rPr>
        <w:t xml:space="preserve"> et al. 2021; Steel et al. 2023), and create fuel conditions conducive to more extreme fire behavior (</w:t>
      </w:r>
      <w:r w:rsidR="00A07504">
        <w:rPr>
          <w:rFonts w:ascii="Times New Roman" w:hAnsi="Times New Roman" w:cs="Times New Roman"/>
          <w:sz w:val="24"/>
          <w:szCs w:val="24"/>
        </w:rPr>
        <w:t xml:space="preserve">Goodwin et al. 2021; Stephens et al. 2022). To </w:t>
      </w:r>
      <w:r w:rsidR="00B86847">
        <w:rPr>
          <w:rFonts w:ascii="Times New Roman" w:hAnsi="Times New Roman" w:cs="Times New Roman"/>
          <w:sz w:val="24"/>
          <w:szCs w:val="24"/>
        </w:rPr>
        <w:t>understand the potential impacts of Firmageddon, there is a need for timely, spatially complete, unbiased, and verifiable information on fir mortality.</w:t>
      </w:r>
    </w:p>
    <w:p w14:paraId="1F3CFE68" w14:textId="23F116BA" w:rsidR="00CA1796" w:rsidRDefault="00B86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Quantifying tree mortality across large landscapes can be accomplished using field</w:t>
      </w:r>
      <w:ins w:id="7" w:author="Perret, Daniel - FS, OR" w:date="2023-05-10T11:47:00Z">
        <w:r w:rsidR="00291759">
          <w:rPr>
            <w:rFonts w:ascii="Times New Roman" w:hAnsi="Times New Roman" w:cs="Times New Roman"/>
            <w:sz w:val="24"/>
            <w:szCs w:val="24"/>
          </w:rPr>
          <w:t>-based</w:t>
        </w:r>
      </w:ins>
      <w:r>
        <w:rPr>
          <w:rFonts w:ascii="Times New Roman" w:hAnsi="Times New Roman" w:cs="Times New Roman"/>
          <w:sz w:val="24"/>
          <w:szCs w:val="24"/>
        </w:rPr>
        <w:t>, airborne</w:t>
      </w:r>
      <w:ins w:id="8" w:author="Perret, Daniel - FS, OR" w:date="2023-05-10T11:47:00Z">
        <w:r w:rsidR="00291759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and spaceborne data sources; </w:t>
      </w:r>
      <w:del w:id="9" w:author="Perret, Daniel - FS, OR" w:date="2023-05-10T11:47:00Z">
        <w:r w:rsidDel="00291759">
          <w:rPr>
            <w:rFonts w:ascii="Times New Roman" w:hAnsi="Times New Roman" w:cs="Times New Roman"/>
            <w:sz w:val="24"/>
            <w:szCs w:val="24"/>
          </w:rPr>
          <w:delText xml:space="preserve">but </w:delText>
        </w:r>
      </w:del>
      <w:ins w:id="10" w:author="Perret, Daniel - FS, OR" w:date="2023-05-10T11:47:00Z">
        <w:r w:rsidR="00291759">
          <w:rPr>
            <w:rFonts w:ascii="Times New Roman" w:hAnsi="Times New Roman" w:cs="Times New Roman"/>
            <w:sz w:val="24"/>
            <w:szCs w:val="24"/>
          </w:rPr>
          <w:t>however,</w:t>
        </w:r>
        <w:r w:rsidR="0029175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each </w:t>
      </w:r>
      <w:del w:id="11" w:author="Perret, Daniel - FS, OR" w:date="2023-05-10T11:47:00Z">
        <w:r w:rsidDel="00291759">
          <w:rPr>
            <w:rFonts w:ascii="Times New Roman" w:hAnsi="Times New Roman" w:cs="Times New Roman"/>
            <w:sz w:val="24"/>
            <w:szCs w:val="24"/>
          </w:rPr>
          <w:delText xml:space="preserve">individually </w:delText>
        </w:r>
      </w:del>
      <w:ins w:id="12" w:author="Perret, Daniel - FS, OR" w:date="2023-05-10T11:47:00Z">
        <w:r w:rsidR="00291759">
          <w:rPr>
            <w:rFonts w:ascii="Times New Roman" w:hAnsi="Times New Roman" w:cs="Times New Roman"/>
            <w:sz w:val="24"/>
            <w:szCs w:val="24"/>
          </w:rPr>
          <w:t>approach</w:t>
        </w:r>
        <w:r w:rsidR="0029175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ha</w:t>
      </w:r>
      <w:del w:id="13" w:author="Perret, Daniel - FS, OR" w:date="2023-05-10T11:47:00Z">
        <w:r w:rsidDel="00291759">
          <w:rPr>
            <w:rFonts w:ascii="Times New Roman" w:hAnsi="Times New Roman" w:cs="Times New Roman"/>
            <w:sz w:val="24"/>
            <w:szCs w:val="24"/>
          </w:rPr>
          <w:delText>ve</w:delText>
        </w:r>
      </w:del>
      <w:ins w:id="14" w:author="Perret, Daniel - FS, OR" w:date="2023-05-10T11:47:00Z">
        <w:r w:rsidR="00291759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specific advantages and limitations. </w:t>
      </w:r>
      <w:r w:rsidRPr="003E7C12">
        <w:rPr>
          <w:rFonts w:ascii="Times New Roman" w:hAnsi="Times New Roman" w:cs="Times New Roman"/>
          <w:sz w:val="24"/>
          <w:szCs w:val="24"/>
        </w:rPr>
        <w:t xml:space="preserve">The US Forest Service Forest Inventory and Analysis (FIA) program provides a gold standard for </w:t>
      </w:r>
      <w:r>
        <w:rPr>
          <w:rFonts w:ascii="Times New Roman" w:hAnsi="Times New Roman" w:cs="Times New Roman"/>
          <w:sz w:val="24"/>
          <w:szCs w:val="24"/>
        </w:rPr>
        <w:t xml:space="preserve">field-based </w:t>
      </w:r>
      <w:r w:rsidRPr="003E7C12">
        <w:rPr>
          <w:rFonts w:ascii="Times New Roman" w:hAnsi="Times New Roman" w:cs="Times New Roman"/>
          <w:sz w:val="24"/>
          <w:szCs w:val="24"/>
        </w:rPr>
        <w:t xml:space="preserve">forest measurement and change </w:t>
      </w:r>
      <w:r w:rsidR="00544FBB">
        <w:rPr>
          <w:rFonts w:ascii="Times New Roman" w:hAnsi="Times New Roman" w:cs="Times New Roman"/>
          <w:sz w:val="24"/>
          <w:szCs w:val="24"/>
        </w:rPr>
        <w:t>estimation</w:t>
      </w:r>
      <w:r w:rsidRPr="003E7C12">
        <w:rPr>
          <w:rFonts w:ascii="Times New Roman" w:hAnsi="Times New Roman" w:cs="Times New Roman"/>
          <w:sz w:val="24"/>
          <w:szCs w:val="24"/>
        </w:rPr>
        <w:t xml:space="preserve">, but (1) plot measurements </w:t>
      </w:r>
      <w:r w:rsidRPr="003E7C12">
        <w:rPr>
          <w:rFonts w:ascii="Times New Roman" w:hAnsi="Times New Roman" w:cs="Times New Roman"/>
          <w:sz w:val="24"/>
          <w:szCs w:val="24"/>
        </w:rPr>
        <w:lastRenderedPageBreak/>
        <w:t>lag behind mortality events (10-year measurement cycle), (2) the sampling intensity (</w:t>
      </w:r>
      <w:r w:rsidR="006A41B9"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3E7C12">
        <w:rPr>
          <w:rFonts w:ascii="Times New Roman" w:hAnsi="Times New Roman" w:cs="Times New Roman"/>
          <w:sz w:val="24"/>
          <w:szCs w:val="24"/>
        </w:rPr>
        <w:t xml:space="preserve">one plot per </w:t>
      </w:r>
      <w:r w:rsidR="006A41B9">
        <w:rPr>
          <w:rFonts w:ascii="Times New Roman" w:hAnsi="Times New Roman" w:cs="Times New Roman"/>
          <w:sz w:val="24"/>
          <w:szCs w:val="24"/>
        </w:rPr>
        <w:t>760</w:t>
      </w:r>
      <w:r w:rsidRPr="003E7C12">
        <w:rPr>
          <w:rFonts w:ascii="Times New Roman" w:hAnsi="Times New Roman" w:cs="Times New Roman"/>
          <w:sz w:val="24"/>
          <w:szCs w:val="24"/>
        </w:rPr>
        <w:t xml:space="preserve"> ha on </w:t>
      </w:r>
      <w:r w:rsidR="006A41B9">
        <w:rPr>
          <w:rFonts w:ascii="Times New Roman" w:hAnsi="Times New Roman" w:cs="Times New Roman"/>
          <w:sz w:val="24"/>
          <w:szCs w:val="24"/>
        </w:rPr>
        <w:t>NFS</w:t>
      </w:r>
      <w:r w:rsidRPr="003E7C12">
        <w:rPr>
          <w:rFonts w:ascii="Times New Roman" w:hAnsi="Times New Roman" w:cs="Times New Roman"/>
          <w:sz w:val="24"/>
          <w:szCs w:val="24"/>
        </w:rPr>
        <w:t xml:space="preserve"> </w:t>
      </w:r>
      <w:r w:rsidR="006A41B9">
        <w:rPr>
          <w:rFonts w:ascii="Times New Roman" w:hAnsi="Times New Roman" w:cs="Times New Roman"/>
          <w:sz w:val="24"/>
          <w:szCs w:val="24"/>
        </w:rPr>
        <w:t xml:space="preserve">non-wilderness lands, </w:t>
      </w:r>
      <w:r w:rsidRPr="003E7C12">
        <w:rPr>
          <w:rFonts w:ascii="Times New Roman" w:hAnsi="Times New Roman" w:cs="Times New Roman"/>
          <w:sz w:val="24"/>
          <w:szCs w:val="24"/>
        </w:rPr>
        <w:t xml:space="preserve">and 2500 ha on </w:t>
      </w:r>
      <w:r w:rsidR="006A41B9">
        <w:rPr>
          <w:rFonts w:ascii="Times New Roman" w:hAnsi="Times New Roman" w:cs="Times New Roman"/>
          <w:sz w:val="24"/>
          <w:szCs w:val="24"/>
        </w:rPr>
        <w:t xml:space="preserve">wilderness and non-NFS </w:t>
      </w:r>
      <w:r w:rsidRPr="003E7C12">
        <w:rPr>
          <w:rFonts w:ascii="Times New Roman" w:hAnsi="Times New Roman" w:cs="Times New Roman"/>
          <w:sz w:val="24"/>
          <w:szCs w:val="24"/>
        </w:rPr>
        <w:t xml:space="preserve">lands) limits addressing questions at landscape-levels, and (3) </w:t>
      </w:r>
      <w:r w:rsidR="005C0461">
        <w:rPr>
          <w:rFonts w:ascii="Times New Roman" w:hAnsi="Times New Roman" w:cs="Times New Roman"/>
          <w:sz w:val="24"/>
          <w:szCs w:val="24"/>
        </w:rPr>
        <w:t xml:space="preserve">mortality agent attribution occurs in generalized groups (harvest, fire, insects, disease, etc.). In contrast, airborne observation by the ADS program </w:t>
      </w:r>
      <w:r w:rsidR="006A41B9">
        <w:rPr>
          <w:rFonts w:ascii="Times New Roman" w:hAnsi="Times New Roman" w:cs="Times New Roman"/>
          <w:sz w:val="24"/>
          <w:szCs w:val="24"/>
        </w:rPr>
        <w:t>occurs</w:t>
      </w:r>
      <w:r w:rsidR="005C0461">
        <w:rPr>
          <w:rFonts w:ascii="Times New Roman" w:hAnsi="Times New Roman" w:cs="Times New Roman"/>
          <w:sz w:val="24"/>
          <w:szCs w:val="24"/>
        </w:rPr>
        <w:t xml:space="preserve"> annually, collecting </w:t>
      </w:r>
      <w:r w:rsidR="00544FBB">
        <w:rPr>
          <w:rFonts w:ascii="Times New Roman" w:hAnsi="Times New Roman" w:cs="Times New Roman"/>
          <w:sz w:val="24"/>
          <w:szCs w:val="24"/>
        </w:rPr>
        <w:t xml:space="preserve">detailed information </w:t>
      </w:r>
      <w:r w:rsidR="006A41B9">
        <w:rPr>
          <w:rFonts w:ascii="Times New Roman" w:hAnsi="Times New Roman" w:cs="Times New Roman"/>
          <w:sz w:val="24"/>
          <w:szCs w:val="24"/>
        </w:rPr>
        <w:t>about</w:t>
      </w:r>
      <w:r w:rsidR="00544FBB">
        <w:rPr>
          <w:rFonts w:ascii="Times New Roman" w:hAnsi="Times New Roman" w:cs="Times New Roman"/>
          <w:sz w:val="24"/>
          <w:szCs w:val="24"/>
        </w:rPr>
        <w:t xml:space="preserve"> specific agents of tree damage and mortality. However, ADS mapped mortality occurs as relatively </w:t>
      </w:r>
      <w:r w:rsidR="00327555" w:rsidRPr="00544FBB">
        <w:rPr>
          <w:rFonts w:ascii="Times New Roman" w:hAnsi="Times New Roman" w:cs="Times New Roman"/>
          <w:sz w:val="24"/>
          <w:szCs w:val="24"/>
        </w:rPr>
        <w:t>coarse spatial</w:t>
      </w:r>
      <w:r w:rsidR="00544FBB">
        <w:rPr>
          <w:rFonts w:ascii="Times New Roman" w:hAnsi="Times New Roman" w:cs="Times New Roman"/>
          <w:sz w:val="24"/>
          <w:szCs w:val="24"/>
        </w:rPr>
        <w:t xml:space="preserve"> </w:t>
      </w:r>
      <w:r w:rsidR="00327555" w:rsidRPr="00544FBB">
        <w:rPr>
          <w:rFonts w:ascii="Times New Roman" w:hAnsi="Times New Roman" w:cs="Times New Roman"/>
          <w:sz w:val="24"/>
          <w:szCs w:val="24"/>
        </w:rPr>
        <w:t>polygons</w:t>
      </w:r>
      <w:r w:rsidR="00544FBB">
        <w:rPr>
          <w:rFonts w:ascii="Times New Roman" w:hAnsi="Times New Roman" w:cs="Times New Roman"/>
          <w:sz w:val="24"/>
          <w:szCs w:val="24"/>
        </w:rPr>
        <w:t xml:space="preserve">, </w:t>
      </w:r>
      <w:del w:id="15" w:author="Perret, Daniel - FS, OR" w:date="2023-05-10T11:49:00Z">
        <w:r w:rsidR="00327555" w:rsidRPr="00544FBB" w:rsidDel="00291759">
          <w:rPr>
            <w:rFonts w:ascii="Times New Roman" w:hAnsi="Times New Roman" w:cs="Times New Roman"/>
            <w:sz w:val="24"/>
            <w:szCs w:val="24"/>
          </w:rPr>
          <w:delText>and</w:delText>
        </w:r>
      </w:del>
      <w:ins w:id="16" w:author="Perret, Daniel - FS, OR" w:date="2023-05-10T11:49:00Z">
        <w:r w:rsidR="00291759">
          <w:rPr>
            <w:rFonts w:ascii="Times New Roman" w:hAnsi="Times New Roman" w:cs="Times New Roman"/>
            <w:sz w:val="24"/>
            <w:szCs w:val="24"/>
          </w:rPr>
          <w:t>lacks tree-level information,</w:t>
        </w:r>
      </w:ins>
      <w:ins w:id="17" w:author="Perret, Daniel - FS, OR" w:date="2023-05-10T11:50:00Z">
        <w:r w:rsidR="00291759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r w:rsidR="00327555" w:rsidRPr="00544FBB">
        <w:rPr>
          <w:rFonts w:ascii="Times New Roman" w:hAnsi="Times New Roman" w:cs="Times New Roman"/>
          <w:sz w:val="24"/>
          <w:szCs w:val="24"/>
        </w:rPr>
        <w:t xml:space="preserve"> may be difficult to use as </w:t>
      </w:r>
      <w:r w:rsidR="006A41B9">
        <w:rPr>
          <w:rFonts w:ascii="Times New Roman" w:hAnsi="Times New Roman" w:cs="Times New Roman"/>
          <w:sz w:val="24"/>
          <w:szCs w:val="24"/>
        </w:rPr>
        <w:t>the</w:t>
      </w:r>
      <w:r w:rsidR="00327555" w:rsidRPr="00544FBB">
        <w:rPr>
          <w:rFonts w:ascii="Times New Roman" w:hAnsi="Times New Roman" w:cs="Times New Roman"/>
          <w:sz w:val="24"/>
          <w:szCs w:val="24"/>
        </w:rPr>
        <w:t xml:space="preserve"> basis for unbiased estimates of tree mortality and ecosystem consequences. </w:t>
      </w:r>
      <w:r w:rsidR="00544FBB">
        <w:rPr>
          <w:rFonts w:ascii="Times New Roman" w:hAnsi="Times New Roman" w:cs="Times New Roman"/>
          <w:sz w:val="24"/>
          <w:szCs w:val="24"/>
        </w:rPr>
        <w:t>Lastly, spaceborne s</w:t>
      </w:r>
      <w:r w:rsidR="00172F7B" w:rsidRPr="00544FBB">
        <w:rPr>
          <w:rFonts w:ascii="Times New Roman" w:hAnsi="Times New Roman" w:cs="Times New Roman"/>
          <w:sz w:val="24"/>
          <w:szCs w:val="24"/>
        </w:rPr>
        <w:t xml:space="preserve">atellite remote sensing programs such as Landsat and Sentinel-2 provide </w:t>
      </w:r>
      <w:r w:rsidR="00544FBB">
        <w:rPr>
          <w:rFonts w:ascii="Times New Roman" w:hAnsi="Times New Roman" w:cs="Times New Roman"/>
          <w:sz w:val="24"/>
          <w:szCs w:val="24"/>
        </w:rPr>
        <w:t xml:space="preserve">spatially exhaustive </w:t>
      </w:r>
      <w:r w:rsidR="00172F7B" w:rsidRPr="00544FBB">
        <w:rPr>
          <w:rFonts w:ascii="Times New Roman" w:hAnsi="Times New Roman" w:cs="Times New Roman"/>
          <w:sz w:val="24"/>
          <w:szCs w:val="24"/>
        </w:rPr>
        <w:t>moderate resolution (10m-30m) data for all forest lands multiple times per year</w:t>
      </w:r>
      <w:r w:rsidR="00544FBB">
        <w:rPr>
          <w:rFonts w:ascii="Times New Roman" w:hAnsi="Times New Roman" w:cs="Times New Roman"/>
          <w:sz w:val="24"/>
          <w:szCs w:val="24"/>
        </w:rPr>
        <w:t xml:space="preserve">. Spectral change from satellite imagery time series can </w:t>
      </w:r>
      <w:r w:rsidR="00544FBB" w:rsidRPr="00544FBB">
        <w:rPr>
          <w:rFonts w:ascii="Times New Roman" w:hAnsi="Times New Roman" w:cs="Times New Roman"/>
          <w:sz w:val="24"/>
          <w:szCs w:val="24"/>
        </w:rPr>
        <w:t>provide information about disturbance extent, distribution, and severity over vast areas</w:t>
      </w:r>
      <w:r w:rsidR="00544FBB">
        <w:rPr>
          <w:rFonts w:ascii="Times New Roman" w:hAnsi="Times New Roman" w:cs="Times New Roman"/>
          <w:sz w:val="24"/>
          <w:szCs w:val="24"/>
        </w:rPr>
        <w:t>,</w:t>
      </w:r>
      <w:r w:rsidR="00544FBB" w:rsidRPr="00544FBB">
        <w:rPr>
          <w:rFonts w:ascii="Times New Roman" w:hAnsi="Times New Roman" w:cs="Times New Roman"/>
          <w:sz w:val="24"/>
          <w:szCs w:val="24"/>
        </w:rPr>
        <w:t xml:space="preserve"> providing an important monitoring tool for rapid disturbance detection (Kennedy et al., 2015; </w:t>
      </w:r>
      <w:proofErr w:type="spellStart"/>
      <w:r w:rsidR="00544FBB" w:rsidRPr="00544FBB">
        <w:rPr>
          <w:rFonts w:ascii="Times New Roman" w:hAnsi="Times New Roman" w:cs="Times New Roman"/>
          <w:sz w:val="24"/>
          <w:szCs w:val="24"/>
        </w:rPr>
        <w:t>Senf</w:t>
      </w:r>
      <w:proofErr w:type="spellEnd"/>
      <w:r w:rsidR="00544FBB" w:rsidRPr="00544FBB">
        <w:rPr>
          <w:rFonts w:ascii="Times New Roman" w:hAnsi="Times New Roman" w:cs="Times New Roman"/>
          <w:sz w:val="24"/>
          <w:szCs w:val="24"/>
        </w:rPr>
        <w:t xml:space="preserve"> et al., 2017). However, because large-scale remotely sensed data are limited in their ability to provide tree-level information, attributing tree mortality to precise biological agents is difficult, often requiring integration with forest inventory or other plot-level data (Meigs et al., 201</w:t>
      </w:r>
      <w:r w:rsidR="00317D08">
        <w:rPr>
          <w:rFonts w:ascii="Times New Roman" w:hAnsi="Times New Roman" w:cs="Times New Roman"/>
          <w:sz w:val="24"/>
          <w:szCs w:val="24"/>
        </w:rPr>
        <w:t>1</w:t>
      </w:r>
      <w:r w:rsidR="00544FBB" w:rsidRPr="00544FBB">
        <w:rPr>
          <w:rFonts w:ascii="Times New Roman" w:hAnsi="Times New Roman" w:cs="Times New Roman"/>
          <w:sz w:val="24"/>
          <w:szCs w:val="24"/>
        </w:rPr>
        <w:t>, 201</w:t>
      </w:r>
      <w:r w:rsidR="00317D08">
        <w:rPr>
          <w:rFonts w:ascii="Times New Roman" w:hAnsi="Times New Roman" w:cs="Times New Roman"/>
          <w:sz w:val="24"/>
          <w:szCs w:val="24"/>
        </w:rPr>
        <w:t>5</w:t>
      </w:r>
      <w:r w:rsidR="00544FBB" w:rsidRPr="00544FBB">
        <w:rPr>
          <w:rFonts w:ascii="Times New Roman" w:hAnsi="Times New Roman" w:cs="Times New Roman"/>
          <w:sz w:val="24"/>
          <w:szCs w:val="24"/>
        </w:rPr>
        <w:t xml:space="preserve">). </w:t>
      </w:r>
      <w:r w:rsidR="00155B88">
        <w:rPr>
          <w:rFonts w:ascii="Times New Roman" w:hAnsi="Times New Roman" w:cs="Times New Roman"/>
          <w:sz w:val="24"/>
          <w:szCs w:val="24"/>
        </w:rPr>
        <w:t xml:space="preserve">These field, airborne, and spaceborne data sources individually have distinct limitations for </w:t>
      </w:r>
      <w:r w:rsidR="00CA1796">
        <w:rPr>
          <w:rFonts w:ascii="Times New Roman" w:hAnsi="Times New Roman" w:cs="Times New Roman"/>
          <w:sz w:val="24"/>
          <w:szCs w:val="24"/>
        </w:rPr>
        <w:t>quantification</w:t>
      </w:r>
      <w:r w:rsidR="00155B88">
        <w:rPr>
          <w:rFonts w:ascii="Times New Roman" w:hAnsi="Times New Roman" w:cs="Times New Roman"/>
          <w:sz w:val="24"/>
          <w:szCs w:val="24"/>
        </w:rPr>
        <w:t xml:space="preserve"> of forest mortality, which in t</w:t>
      </w:r>
      <w:r w:rsidR="00CA1796">
        <w:rPr>
          <w:rFonts w:ascii="Times New Roman" w:hAnsi="Times New Roman" w:cs="Times New Roman"/>
          <w:sz w:val="24"/>
          <w:szCs w:val="24"/>
        </w:rPr>
        <w:t>u</w:t>
      </w:r>
      <w:r w:rsidR="00155B88">
        <w:rPr>
          <w:rFonts w:ascii="Times New Roman" w:hAnsi="Times New Roman" w:cs="Times New Roman"/>
          <w:sz w:val="24"/>
          <w:szCs w:val="24"/>
        </w:rPr>
        <w:t>r</w:t>
      </w:r>
      <w:r w:rsidR="00CA1796">
        <w:rPr>
          <w:rFonts w:ascii="Times New Roman" w:hAnsi="Times New Roman" w:cs="Times New Roman"/>
          <w:sz w:val="24"/>
          <w:szCs w:val="24"/>
        </w:rPr>
        <w:t>n</w:t>
      </w:r>
      <w:r w:rsidR="00155B88">
        <w:rPr>
          <w:rFonts w:ascii="Times New Roman" w:hAnsi="Times New Roman" w:cs="Times New Roman"/>
          <w:sz w:val="24"/>
          <w:szCs w:val="24"/>
        </w:rPr>
        <w:t xml:space="preserve"> </w:t>
      </w:r>
      <w:r w:rsidR="00CA1796">
        <w:rPr>
          <w:rFonts w:ascii="Times New Roman" w:hAnsi="Times New Roman" w:cs="Times New Roman"/>
          <w:sz w:val="24"/>
          <w:szCs w:val="24"/>
        </w:rPr>
        <w:t>lends each to different inferences about ecological change and its potential consequences.</w:t>
      </w:r>
    </w:p>
    <w:p w14:paraId="5C646302" w14:textId="04AAA830" w:rsidR="00544FBB" w:rsidRDefault="00895258">
      <w:pPr>
        <w:rPr>
          <w:rFonts w:ascii="Times New Roman" w:hAnsi="Times New Roman" w:cs="Times New Roman"/>
          <w:sz w:val="24"/>
          <w:szCs w:val="24"/>
        </w:rPr>
      </w:pPr>
      <w:r w:rsidRPr="00895258">
        <w:rPr>
          <w:rFonts w:ascii="Times New Roman" w:hAnsi="Times New Roman" w:cs="Times New Roman"/>
          <w:sz w:val="24"/>
          <w:szCs w:val="24"/>
        </w:rPr>
        <w:t xml:space="preserve">There has been extensive use of </w:t>
      </w:r>
      <w:r>
        <w:rPr>
          <w:rFonts w:ascii="Times New Roman" w:hAnsi="Times New Roman" w:cs="Times New Roman"/>
          <w:sz w:val="24"/>
          <w:szCs w:val="24"/>
        </w:rPr>
        <w:t xml:space="preserve">field and remotely sensed </w:t>
      </w:r>
      <w:r w:rsidRPr="00895258">
        <w:rPr>
          <w:rFonts w:ascii="Times New Roman" w:hAnsi="Times New Roman" w:cs="Times New Roman"/>
          <w:sz w:val="24"/>
          <w:szCs w:val="24"/>
        </w:rPr>
        <w:t>monitoring data to</w:t>
      </w:r>
      <w:r>
        <w:rPr>
          <w:rFonts w:ascii="Times New Roman" w:hAnsi="Times New Roman" w:cs="Times New Roman"/>
          <w:sz w:val="24"/>
          <w:szCs w:val="24"/>
        </w:rPr>
        <w:t xml:space="preserve"> retrospectively </w:t>
      </w:r>
      <w:r w:rsidRPr="00895258">
        <w:rPr>
          <w:rFonts w:ascii="Times New Roman" w:hAnsi="Times New Roman" w:cs="Times New Roman"/>
          <w:sz w:val="24"/>
          <w:szCs w:val="24"/>
        </w:rPr>
        <w:t xml:space="preserve">quantify </w:t>
      </w:r>
      <w:r>
        <w:rPr>
          <w:rFonts w:ascii="Times New Roman" w:hAnsi="Times New Roman" w:cs="Times New Roman"/>
          <w:sz w:val="24"/>
          <w:szCs w:val="24"/>
        </w:rPr>
        <w:t>forest disturbance and mortality</w:t>
      </w:r>
      <w:r w:rsidRPr="00895258">
        <w:rPr>
          <w:rFonts w:ascii="Times New Roman" w:hAnsi="Times New Roman" w:cs="Times New Roman"/>
          <w:sz w:val="24"/>
          <w:szCs w:val="24"/>
        </w:rPr>
        <w:t xml:space="preserve">. Far less developed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895258">
        <w:rPr>
          <w:rFonts w:ascii="Times New Roman" w:hAnsi="Times New Roman" w:cs="Times New Roman"/>
          <w:sz w:val="24"/>
          <w:szCs w:val="24"/>
        </w:rPr>
        <w:t xml:space="preserve">methods to quantify potential future trajectories and vulnerability under different scenarios and levels of uncertainty. Building on monitoring data and the retrospective drivers of </w:t>
      </w:r>
      <w:r>
        <w:rPr>
          <w:rFonts w:ascii="Times New Roman" w:hAnsi="Times New Roman" w:cs="Times New Roman"/>
          <w:sz w:val="24"/>
          <w:szCs w:val="24"/>
        </w:rPr>
        <w:t>mortality</w:t>
      </w:r>
      <w:r w:rsidRPr="00895258">
        <w:rPr>
          <w:rFonts w:ascii="Times New Roman" w:hAnsi="Times New Roman" w:cs="Times New Roman"/>
          <w:sz w:val="24"/>
          <w:szCs w:val="24"/>
        </w:rPr>
        <w:t>, development of mechanistic, statistical, and process-based models to quantify potential future trajectories and vulnerability is needed to inform management and policy directions (resist, accept, direct framework) to maintain functional ecosystems</w:t>
      </w:r>
      <w:r w:rsidR="00CA1796">
        <w:rPr>
          <w:rFonts w:ascii="Times New Roman" w:hAnsi="Times New Roman" w:cs="Times New Roman"/>
          <w:sz w:val="24"/>
          <w:szCs w:val="24"/>
        </w:rPr>
        <w:t xml:space="preserve"> and their services</w:t>
      </w:r>
      <w:r w:rsidRPr="00895258">
        <w:rPr>
          <w:rFonts w:ascii="Times New Roman" w:hAnsi="Times New Roman" w:cs="Times New Roman"/>
          <w:sz w:val="24"/>
          <w:szCs w:val="24"/>
        </w:rPr>
        <w:t>.</w:t>
      </w:r>
    </w:p>
    <w:p w14:paraId="07794BCB" w14:textId="189EC09B" w:rsidR="00544FBB" w:rsidRPr="004E6F0E" w:rsidRDefault="004E6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F0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F93810F" w14:textId="744C77B5" w:rsidR="0017708B" w:rsidRPr="004E6F0E" w:rsidRDefault="00172F7B">
      <w:pPr>
        <w:rPr>
          <w:rFonts w:ascii="Times New Roman" w:hAnsi="Times New Roman" w:cs="Times New Roman"/>
          <w:sz w:val="24"/>
          <w:szCs w:val="24"/>
        </w:rPr>
      </w:pPr>
      <w:r w:rsidRPr="004E6F0E">
        <w:rPr>
          <w:rFonts w:ascii="Times New Roman" w:hAnsi="Times New Roman" w:cs="Times New Roman"/>
          <w:sz w:val="24"/>
          <w:szCs w:val="24"/>
        </w:rPr>
        <w:t>We propose using the Firmageddon event in Oregon as a case study to</w:t>
      </w:r>
      <w:r w:rsidR="004E6F0E">
        <w:rPr>
          <w:rFonts w:ascii="Times New Roman" w:hAnsi="Times New Roman" w:cs="Times New Roman"/>
          <w:sz w:val="24"/>
          <w:szCs w:val="24"/>
        </w:rPr>
        <w:t xml:space="preserve"> </w:t>
      </w:r>
      <w:r w:rsidR="00263714">
        <w:rPr>
          <w:rFonts w:ascii="Times New Roman" w:hAnsi="Times New Roman" w:cs="Times New Roman"/>
          <w:sz w:val="24"/>
          <w:szCs w:val="24"/>
        </w:rPr>
        <w:t>(1) compare</w:t>
      </w:r>
      <w:del w:id="18" w:author="Perret, Daniel - FS, OR" w:date="2023-05-10T11:52:00Z">
        <w:r w:rsidR="00263714" w:rsidDel="003C00D1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="00263714">
        <w:rPr>
          <w:rFonts w:ascii="Times New Roman" w:hAnsi="Times New Roman" w:cs="Times New Roman"/>
          <w:sz w:val="24"/>
          <w:szCs w:val="24"/>
        </w:rPr>
        <w:t xml:space="preserve"> and integrate the </w:t>
      </w:r>
      <w:r w:rsidRPr="004E6F0E">
        <w:rPr>
          <w:rFonts w:ascii="Times New Roman" w:hAnsi="Times New Roman" w:cs="Times New Roman"/>
          <w:sz w:val="24"/>
          <w:szCs w:val="24"/>
        </w:rPr>
        <w:t xml:space="preserve">different </w:t>
      </w:r>
      <w:r w:rsidR="00263714">
        <w:rPr>
          <w:rFonts w:ascii="Times New Roman" w:hAnsi="Times New Roman" w:cs="Times New Roman"/>
          <w:sz w:val="24"/>
          <w:szCs w:val="24"/>
        </w:rPr>
        <w:t xml:space="preserve">primary </w:t>
      </w:r>
      <w:r w:rsidR="004E6F0E">
        <w:rPr>
          <w:rFonts w:ascii="Times New Roman" w:hAnsi="Times New Roman" w:cs="Times New Roman"/>
          <w:sz w:val="24"/>
          <w:szCs w:val="24"/>
        </w:rPr>
        <w:t xml:space="preserve">data </w:t>
      </w:r>
      <w:r w:rsidRPr="004E6F0E">
        <w:rPr>
          <w:rFonts w:ascii="Times New Roman" w:hAnsi="Times New Roman" w:cs="Times New Roman"/>
          <w:sz w:val="24"/>
          <w:szCs w:val="24"/>
        </w:rPr>
        <w:t xml:space="preserve">sources </w:t>
      </w:r>
      <w:r w:rsidR="00CA1796">
        <w:rPr>
          <w:rFonts w:ascii="Times New Roman" w:hAnsi="Times New Roman" w:cs="Times New Roman"/>
          <w:sz w:val="24"/>
          <w:szCs w:val="24"/>
        </w:rPr>
        <w:t>of</w:t>
      </w:r>
      <w:r w:rsidR="00263714">
        <w:rPr>
          <w:rFonts w:ascii="Times New Roman" w:hAnsi="Times New Roman" w:cs="Times New Roman"/>
          <w:sz w:val="24"/>
          <w:szCs w:val="24"/>
        </w:rPr>
        <w:t xml:space="preserve"> tree </w:t>
      </w:r>
      <w:r w:rsidR="004E6F0E">
        <w:rPr>
          <w:rFonts w:ascii="Times New Roman" w:hAnsi="Times New Roman" w:cs="Times New Roman"/>
          <w:sz w:val="24"/>
          <w:szCs w:val="24"/>
        </w:rPr>
        <w:t xml:space="preserve">mortality </w:t>
      </w:r>
      <w:r w:rsidR="00263714">
        <w:rPr>
          <w:rFonts w:ascii="Times New Roman" w:hAnsi="Times New Roman" w:cs="Times New Roman"/>
          <w:sz w:val="24"/>
          <w:szCs w:val="24"/>
        </w:rPr>
        <w:t xml:space="preserve">(FIA, ADS, and satellite imagery), and (2) </w:t>
      </w:r>
      <w:r w:rsidR="004E6F0E">
        <w:rPr>
          <w:rFonts w:ascii="Times New Roman" w:hAnsi="Times New Roman" w:cs="Times New Roman"/>
          <w:sz w:val="24"/>
          <w:szCs w:val="24"/>
        </w:rPr>
        <w:t xml:space="preserve">use </w:t>
      </w:r>
      <w:r w:rsidR="00263714">
        <w:rPr>
          <w:rFonts w:ascii="Times New Roman" w:hAnsi="Times New Roman" w:cs="Times New Roman"/>
          <w:sz w:val="24"/>
          <w:szCs w:val="24"/>
        </w:rPr>
        <w:t xml:space="preserve">these mortality </w:t>
      </w:r>
      <w:r w:rsidR="004E6F0E">
        <w:rPr>
          <w:rFonts w:ascii="Times New Roman" w:hAnsi="Times New Roman" w:cs="Times New Roman"/>
          <w:sz w:val="24"/>
          <w:szCs w:val="24"/>
        </w:rPr>
        <w:t xml:space="preserve">data sources to develop, validate, and map potential landscape drivers </w:t>
      </w:r>
      <w:r w:rsidR="00CA1796">
        <w:rPr>
          <w:rFonts w:ascii="Times New Roman" w:hAnsi="Times New Roman" w:cs="Times New Roman"/>
          <w:sz w:val="24"/>
          <w:szCs w:val="24"/>
        </w:rPr>
        <w:t xml:space="preserve">of </w:t>
      </w:r>
      <w:r w:rsidR="004E6F0E">
        <w:rPr>
          <w:rFonts w:ascii="Times New Roman" w:hAnsi="Times New Roman" w:cs="Times New Roman"/>
          <w:sz w:val="24"/>
          <w:szCs w:val="24"/>
        </w:rPr>
        <w:t xml:space="preserve">true fir vulnerability. </w:t>
      </w:r>
      <w:r w:rsidRPr="004E6F0E">
        <w:rPr>
          <w:rFonts w:ascii="Times New Roman" w:hAnsi="Times New Roman" w:cs="Times New Roman"/>
          <w:sz w:val="24"/>
          <w:szCs w:val="24"/>
        </w:rPr>
        <w:t>Specifically, our objectives are to:</w:t>
      </w:r>
    </w:p>
    <w:p w14:paraId="0C39E0F5" w14:textId="1E8822EF" w:rsidR="00172F7B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>ntercomparison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Review and quantify the strengths</w:t>
      </w:r>
      <w:ins w:id="19" w:author="Perret, Daniel - FS, OR" w:date="2023-05-10T11:53:00Z">
        <w:r w:rsidR="003C00D1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20" w:author="Perret, Daniel - FS, OR" w:date="2023-05-10T11:53:00Z">
        <w:r w:rsidR="00172F7B" w:rsidRPr="00263714" w:rsidDel="003C00D1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</w:del>
      <w:r w:rsidR="00172F7B" w:rsidRPr="00263714">
        <w:rPr>
          <w:rFonts w:ascii="Times New Roman" w:hAnsi="Times New Roman" w:cs="Times New Roman"/>
          <w:sz w:val="24"/>
          <w:szCs w:val="24"/>
        </w:rPr>
        <w:t>weakness</w:t>
      </w:r>
      <w:ins w:id="21" w:author="Perret, Daniel - FS, OR" w:date="2023-05-10T11:53:00Z">
        <w:r w:rsidR="003C00D1">
          <w:rPr>
            <w:rFonts w:ascii="Times New Roman" w:hAnsi="Times New Roman" w:cs="Times New Roman"/>
            <w:sz w:val="24"/>
            <w:szCs w:val="24"/>
          </w:rPr>
          <w:t xml:space="preserve">, and complementary </w:t>
        </w:r>
      </w:ins>
      <w:ins w:id="22" w:author="Perret, Daniel - FS, OR" w:date="2023-05-10T11:54:00Z">
        <w:r w:rsidR="003C00D1">
          <w:rPr>
            <w:rFonts w:ascii="Times New Roman" w:hAnsi="Times New Roman" w:cs="Times New Roman"/>
            <w:sz w:val="24"/>
            <w:szCs w:val="24"/>
          </w:rPr>
          <w:t>aspects</w:t>
        </w:r>
      </w:ins>
      <w:r w:rsidR="004E6F0E">
        <w:rPr>
          <w:rFonts w:ascii="Times New Roman" w:hAnsi="Times New Roman" w:cs="Times New Roman"/>
          <w:sz w:val="24"/>
          <w:szCs w:val="24"/>
        </w:rPr>
        <w:t xml:space="preserve"> of FIA,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Pr="00263714">
        <w:rPr>
          <w:rFonts w:ascii="Times New Roman" w:hAnsi="Times New Roman" w:cs="Times New Roman"/>
          <w:sz w:val="24"/>
          <w:szCs w:val="24"/>
        </w:rPr>
        <w:t>ADS, and Landsat</w:t>
      </w:r>
      <w:r w:rsidR="00CA1796">
        <w:rPr>
          <w:rFonts w:ascii="Times New Roman" w:hAnsi="Times New Roman" w:cs="Times New Roman"/>
          <w:sz w:val="24"/>
          <w:szCs w:val="24"/>
        </w:rPr>
        <w:t xml:space="preserve"> and/or </w:t>
      </w:r>
      <w:r w:rsidRPr="00263714">
        <w:rPr>
          <w:rFonts w:ascii="Times New Roman" w:hAnsi="Times New Roman" w:cs="Times New Roman"/>
          <w:sz w:val="24"/>
          <w:szCs w:val="24"/>
        </w:rPr>
        <w:t xml:space="preserve">Sentinel-2 </w:t>
      </w:r>
      <w:r w:rsidR="004E6F0E">
        <w:rPr>
          <w:rFonts w:ascii="Times New Roman" w:hAnsi="Times New Roman" w:cs="Times New Roman"/>
          <w:sz w:val="24"/>
          <w:szCs w:val="24"/>
        </w:rPr>
        <w:t xml:space="preserve">data </w:t>
      </w:r>
      <w:r w:rsidRPr="00263714">
        <w:rPr>
          <w:rFonts w:ascii="Times New Roman" w:hAnsi="Times New Roman" w:cs="Times New Roman"/>
          <w:sz w:val="24"/>
          <w:szCs w:val="24"/>
        </w:rPr>
        <w:t>in detecting and quantifying fir tree mortality during the current mortality event (2021-2023).</w:t>
      </w:r>
    </w:p>
    <w:p w14:paraId="777F11EF" w14:textId="629E9FB7" w:rsidR="00E44A0C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ntegration and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Firmageddon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>apping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Develop a workflow for integrating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 FIA plot</w:t>
      </w:r>
      <w:r w:rsidR="00263714">
        <w:rPr>
          <w:rFonts w:ascii="Times New Roman" w:hAnsi="Times New Roman" w:cs="Times New Roman"/>
          <w:sz w:val="24"/>
          <w:szCs w:val="24"/>
        </w:rPr>
        <w:t>s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, </w:t>
      </w:r>
      <w:r w:rsidR="00263714">
        <w:rPr>
          <w:rFonts w:ascii="Times New Roman" w:hAnsi="Times New Roman" w:cs="Times New Roman"/>
          <w:sz w:val="24"/>
          <w:szCs w:val="24"/>
        </w:rPr>
        <w:t xml:space="preserve">ADS, and 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multispectral satellite image time-series to provide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72F7B" w:rsidRPr="00263714">
        <w:rPr>
          <w:rFonts w:ascii="Times New Roman" w:hAnsi="Times New Roman" w:cs="Times New Roman"/>
          <w:sz w:val="24"/>
          <w:szCs w:val="24"/>
        </w:rPr>
        <w:t>spatially-explicit</w:t>
      </w:r>
      <w:proofErr w:type="gramEnd"/>
      <w:r w:rsidR="00172F7B" w:rsidRPr="00263714">
        <w:rPr>
          <w:rFonts w:ascii="Times New Roman" w:hAnsi="Times New Roman" w:cs="Times New Roman"/>
          <w:sz w:val="24"/>
          <w:szCs w:val="24"/>
        </w:rPr>
        <w:t xml:space="preserve"> (mapped) </w:t>
      </w:r>
      <w:r w:rsidR="00263714">
        <w:rPr>
          <w:rFonts w:ascii="Times New Roman" w:hAnsi="Times New Roman" w:cs="Times New Roman"/>
          <w:sz w:val="24"/>
          <w:szCs w:val="24"/>
        </w:rPr>
        <w:t>estimation</w:t>
      </w:r>
      <w:r w:rsidR="00263714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of </w:t>
      </w:r>
      <w:r w:rsidR="00263714">
        <w:rPr>
          <w:rFonts w:ascii="Times New Roman" w:hAnsi="Times New Roman" w:cs="Times New Roman"/>
          <w:sz w:val="24"/>
          <w:szCs w:val="24"/>
        </w:rPr>
        <w:t xml:space="preserve">true </w:t>
      </w:r>
      <w:r w:rsidR="00172F7B" w:rsidRPr="00263714">
        <w:rPr>
          <w:rFonts w:ascii="Times New Roman" w:hAnsi="Times New Roman" w:cs="Times New Roman"/>
          <w:sz w:val="24"/>
          <w:szCs w:val="24"/>
        </w:rPr>
        <w:t>fir tree mortality.</w:t>
      </w:r>
    </w:p>
    <w:p w14:paraId="572532AB" w14:textId="3BA532DE" w:rsidR="00172F7B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>Landscape Vulnerability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Use mortality</w:t>
      </w:r>
      <w:r w:rsidR="00B75A0C">
        <w:rPr>
          <w:rFonts w:ascii="Times New Roman" w:hAnsi="Times New Roman" w:cs="Times New Roman"/>
          <w:sz w:val="24"/>
          <w:szCs w:val="24"/>
        </w:rPr>
        <w:t xml:space="preserve"> data and products in 1-2 above to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="00263714">
        <w:rPr>
          <w:rFonts w:ascii="Times New Roman" w:hAnsi="Times New Roman" w:cs="Times New Roman"/>
          <w:sz w:val="24"/>
          <w:szCs w:val="24"/>
        </w:rPr>
        <w:t xml:space="preserve">model </w:t>
      </w:r>
      <w:r w:rsidR="00172F7B" w:rsidRPr="00263714">
        <w:rPr>
          <w:rFonts w:ascii="Times New Roman" w:hAnsi="Times New Roman" w:cs="Times New Roman"/>
          <w:sz w:val="24"/>
          <w:szCs w:val="24"/>
        </w:rPr>
        <w:t>potential landscape drivers of fir vulnerability</w:t>
      </w:r>
      <w:r w:rsidR="00263714">
        <w:rPr>
          <w:rFonts w:ascii="Times New Roman" w:hAnsi="Times New Roman" w:cs="Times New Roman"/>
          <w:sz w:val="24"/>
          <w:szCs w:val="24"/>
        </w:rPr>
        <w:t>, and map future potential fir vulnerability</w:t>
      </w:r>
      <w:r w:rsidR="00B75A0C">
        <w:rPr>
          <w:rFonts w:ascii="Times New Roman" w:hAnsi="Times New Roman" w:cs="Times New Roman"/>
          <w:sz w:val="24"/>
          <w:szCs w:val="24"/>
        </w:rPr>
        <w:t xml:space="preserve"> in Oregon</w:t>
      </w:r>
      <w:r w:rsidRPr="00263714">
        <w:rPr>
          <w:rFonts w:ascii="Times New Roman" w:hAnsi="Times New Roman" w:cs="Times New Roman"/>
          <w:sz w:val="24"/>
          <w:szCs w:val="24"/>
        </w:rPr>
        <w:t>.</w:t>
      </w:r>
    </w:p>
    <w:p w14:paraId="0E2155FA" w14:textId="0E281A1C" w:rsidR="00E44A0C" w:rsidRPr="00263714" w:rsidRDefault="00027E30" w:rsidP="00E44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14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082034DE" w14:textId="2164F9ED" w:rsidR="00CA1796" w:rsidRDefault="00027E30" w:rsidP="00E44A0C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>ntercomparison</w:t>
      </w:r>
      <w:r w:rsidRPr="00E95F85">
        <w:rPr>
          <w:rFonts w:ascii="Times New Roman" w:hAnsi="Times New Roman" w:cs="Times New Roman"/>
          <w:sz w:val="24"/>
          <w:szCs w:val="24"/>
        </w:rPr>
        <w:t>.</w:t>
      </w:r>
    </w:p>
    <w:p w14:paraId="49C064C2" w14:textId="14DD5F77" w:rsidR="00E95F85" w:rsidRDefault="00CA1796" w:rsidP="00B27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</w:t>
      </w:r>
      <w:r w:rsidR="00027E30" w:rsidRPr="00E95F85">
        <w:rPr>
          <w:rFonts w:ascii="Times New Roman" w:hAnsi="Times New Roman" w:cs="Times New Roman"/>
          <w:sz w:val="24"/>
          <w:szCs w:val="24"/>
        </w:rPr>
        <w:t xml:space="preserve">eview literature on </w:t>
      </w:r>
      <w:r>
        <w:rPr>
          <w:rFonts w:ascii="Times New Roman" w:hAnsi="Times New Roman" w:cs="Times New Roman"/>
          <w:sz w:val="24"/>
          <w:szCs w:val="24"/>
        </w:rPr>
        <w:t xml:space="preserve">field, ADS, and spaceborne </w:t>
      </w:r>
      <w:r w:rsidR="00027E30" w:rsidRPr="00E95F85">
        <w:rPr>
          <w:rFonts w:ascii="Times New Roman" w:hAnsi="Times New Roman" w:cs="Times New Roman"/>
          <w:sz w:val="24"/>
          <w:szCs w:val="24"/>
        </w:rPr>
        <w:t>approaches</w:t>
      </w:r>
      <w:r>
        <w:rPr>
          <w:rFonts w:ascii="Times New Roman" w:hAnsi="Times New Roman" w:cs="Times New Roman"/>
          <w:sz w:val="24"/>
          <w:szCs w:val="24"/>
        </w:rPr>
        <w:t xml:space="preserve"> to forest mortality estimation and mapping. We will quantitatively compare </w:t>
      </w:r>
      <w:r w:rsidR="00B27A40">
        <w:rPr>
          <w:rFonts w:ascii="Times New Roman" w:hAnsi="Times New Roman" w:cs="Times New Roman"/>
          <w:sz w:val="24"/>
          <w:szCs w:val="24"/>
        </w:rPr>
        <w:t xml:space="preserve">fir mortality estimates across data sources in a variety of ways. </w:t>
      </w:r>
      <w:r w:rsidR="00B27A40" w:rsidRPr="00E95F85">
        <w:rPr>
          <w:rFonts w:ascii="Times New Roman" w:hAnsi="Times New Roman" w:cs="Times New Roman"/>
          <w:sz w:val="24"/>
          <w:szCs w:val="24"/>
        </w:rPr>
        <w:t>Spatially explicit (</w:t>
      </w:r>
      <w:r w:rsidR="00B27A40" w:rsidRPr="003C00D1">
        <w:rPr>
          <w:rFonts w:ascii="Times New Roman" w:hAnsi="Times New Roman" w:cs="Times New Roman"/>
          <w:i/>
          <w:iCs/>
          <w:sz w:val="24"/>
          <w:szCs w:val="24"/>
          <w:rPrChange w:id="23" w:author="Perret, Daniel - FS, OR" w:date="2023-05-10T11:55:00Z">
            <w:rPr>
              <w:rFonts w:ascii="Times New Roman" w:hAnsi="Times New Roman" w:cs="Times New Roman"/>
              <w:sz w:val="24"/>
              <w:szCs w:val="24"/>
            </w:rPr>
          </w:rPrChange>
        </w:rPr>
        <w:t>i.e.</w:t>
      </w:r>
      <w:ins w:id="24" w:author="Perret, Daniel - FS, OR" w:date="2023-05-10T11:55:00Z">
        <w:r w:rsidR="003C00D1">
          <w:rPr>
            <w:rFonts w:ascii="Times New Roman" w:hAnsi="Times New Roman" w:cs="Times New Roman"/>
            <w:i/>
            <w:iCs/>
            <w:sz w:val="24"/>
            <w:szCs w:val="24"/>
          </w:rPr>
          <w:t>,</w:t>
        </w:r>
      </w:ins>
      <w:r w:rsidR="00B27A40" w:rsidRPr="00E95F85">
        <w:rPr>
          <w:rFonts w:ascii="Times New Roman" w:hAnsi="Times New Roman" w:cs="Times New Roman"/>
          <w:sz w:val="24"/>
          <w:szCs w:val="24"/>
        </w:rPr>
        <w:t xml:space="preserve"> mapped) extent comparisons </w:t>
      </w:r>
      <w:r w:rsidR="00B27A40">
        <w:rPr>
          <w:rFonts w:ascii="Times New Roman" w:hAnsi="Times New Roman" w:cs="Times New Roman"/>
          <w:sz w:val="24"/>
          <w:szCs w:val="24"/>
        </w:rPr>
        <w:t xml:space="preserve">will be made </w:t>
      </w:r>
      <w:r w:rsidR="00B27A40" w:rsidRPr="00E95F85">
        <w:rPr>
          <w:rFonts w:ascii="Times New Roman" w:hAnsi="Times New Roman" w:cs="Times New Roman"/>
          <w:sz w:val="24"/>
          <w:szCs w:val="24"/>
        </w:rPr>
        <w:t>between ADS and Landsat based disturbance from the Landscape Change Monitoring System (USDA Forest Service, 2022</w:t>
      </w:r>
      <w:r w:rsidR="00B27A40">
        <w:rPr>
          <w:rFonts w:ascii="Times New Roman" w:hAnsi="Times New Roman" w:cs="Times New Roman"/>
          <w:sz w:val="24"/>
          <w:szCs w:val="24"/>
        </w:rPr>
        <w:t>b</w:t>
      </w:r>
      <w:r w:rsidR="00B27A40" w:rsidRPr="00E95F85">
        <w:rPr>
          <w:rFonts w:ascii="Times New Roman" w:hAnsi="Times New Roman" w:cs="Times New Roman"/>
          <w:sz w:val="24"/>
          <w:szCs w:val="24"/>
        </w:rPr>
        <w:t>).</w:t>
      </w:r>
      <w:r w:rsidR="00B27A40">
        <w:rPr>
          <w:rFonts w:ascii="Times New Roman" w:hAnsi="Times New Roman" w:cs="Times New Roman"/>
          <w:sz w:val="24"/>
          <w:szCs w:val="24"/>
        </w:rPr>
        <w:t xml:space="preserve"> Area estimates </w:t>
      </w:r>
      <w:r w:rsidR="00E95F85">
        <w:rPr>
          <w:rFonts w:ascii="Times New Roman" w:hAnsi="Times New Roman" w:cs="Times New Roman"/>
          <w:sz w:val="24"/>
          <w:szCs w:val="24"/>
        </w:rPr>
        <w:t>of fir mortality will be made between ADS and FIA data, following FIA estimation procedures for field data (Bechtold and Patterson, 2005)-based mortality. Total and per hectare mortality estimates will be estimated and compared between ADS and FIA data.</w:t>
      </w:r>
    </w:p>
    <w:p w14:paraId="443F3FDC" w14:textId="4CABDB28" w:rsidR="00E95F85" w:rsidRPr="00453452" w:rsidRDefault="00E95F85" w:rsidP="00E44A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53452">
        <w:rPr>
          <w:rFonts w:ascii="Times New Roman" w:hAnsi="Times New Roman" w:cs="Times New Roman"/>
          <w:i/>
          <w:iCs/>
          <w:sz w:val="24"/>
          <w:szCs w:val="24"/>
        </w:rPr>
        <w:t>Data Source Integration and Firmageddon Mapping</w:t>
      </w:r>
      <w:r w:rsidRPr="00453452" w:rsidDel="00E95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09F05A" w14:textId="5ECF9BE4" w:rsidR="00027E30" w:rsidRPr="00453452" w:rsidRDefault="00E95F85" w:rsidP="003C00D1">
      <w:pPr>
        <w:rPr>
          <w:rFonts w:ascii="Times New Roman" w:hAnsi="Times New Roman" w:cs="Times New Roman"/>
          <w:sz w:val="24"/>
          <w:szCs w:val="24"/>
        </w:rPr>
      </w:pPr>
      <w:r w:rsidRPr="00453452">
        <w:rPr>
          <w:rFonts w:ascii="Times New Roman" w:hAnsi="Times New Roman" w:cs="Times New Roman"/>
          <w:sz w:val="24"/>
          <w:szCs w:val="24"/>
        </w:rPr>
        <w:t xml:space="preserve">We will </w:t>
      </w:r>
      <w:r w:rsidR="00453452" w:rsidRPr="00453452">
        <w:rPr>
          <w:rFonts w:ascii="Times New Roman" w:hAnsi="Times New Roman" w:cs="Times New Roman"/>
          <w:sz w:val="24"/>
          <w:szCs w:val="24"/>
        </w:rPr>
        <w:t xml:space="preserve">build from and expand on prior research in the Pacific Northwest </w:t>
      </w:r>
      <w:r w:rsidR="00453452">
        <w:rPr>
          <w:rFonts w:ascii="Times New Roman" w:hAnsi="Times New Roman" w:cs="Times New Roman"/>
          <w:sz w:val="24"/>
          <w:szCs w:val="24"/>
        </w:rPr>
        <w:t xml:space="preserve">(Meigs et al., 2011, 2015), </w:t>
      </w:r>
      <w:r w:rsidR="00453452" w:rsidRPr="00453452">
        <w:rPr>
          <w:rFonts w:ascii="Times New Roman" w:hAnsi="Times New Roman" w:cs="Times New Roman"/>
          <w:sz w:val="24"/>
          <w:szCs w:val="24"/>
        </w:rPr>
        <w:t xml:space="preserve">integrating field plots, ADS, and Landsat disturbance mapping </w:t>
      </w:r>
      <w:r w:rsidR="00453452">
        <w:rPr>
          <w:rFonts w:ascii="Times New Roman" w:hAnsi="Times New Roman" w:cs="Times New Roman"/>
          <w:sz w:val="24"/>
          <w:szCs w:val="24"/>
        </w:rPr>
        <w:t xml:space="preserve">into a workflow for combined mapping and mortality estimation. Conceptually, this workflow </w:t>
      </w:r>
      <w:ins w:id="25" w:author="Perret, Daniel - FS, OR" w:date="2023-05-10T11:56:00Z">
        <w:r w:rsidR="003C00D1">
          <w:rPr>
            <w:rFonts w:ascii="Times New Roman" w:hAnsi="Times New Roman" w:cs="Times New Roman"/>
            <w:sz w:val="24"/>
            <w:szCs w:val="24"/>
          </w:rPr>
          <w:t>has three</w:t>
        </w:r>
      </w:ins>
      <w:del w:id="26" w:author="Perret, Daniel - FS, OR" w:date="2023-05-10T11:56:00Z">
        <w:r w:rsidR="00453452" w:rsidDel="003C00D1">
          <w:rPr>
            <w:rFonts w:ascii="Times New Roman" w:hAnsi="Times New Roman" w:cs="Times New Roman"/>
            <w:sz w:val="24"/>
            <w:szCs w:val="24"/>
          </w:rPr>
          <w:delText>as x</w:delText>
        </w:r>
      </w:del>
      <w:r w:rsidR="00453452">
        <w:rPr>
          <w:rFonts w:ascii="Times New Roman" w:hAnsi="Times New Roman" w:cs="Times New Roman"/>
          <w:sz w:val="24"/>
          <w:szCs w:val="24"/>
        </w:rPr>
        <w:t xml:space="preserve"> major components</w:t>
      </w:r>
      <w:ins w:id="27" w:author="Perret, Daniel - FS, OR" w:date="2023-05-10T11:56:00Z">
        <w:r w:rsidR="003C00D1">
          <w:rPr>
            <w:rFonts w:ascii="Times New Roman" w:hAnsi="Times New Roman" w:cs="Times New Roman"/>
            <w:sz w:val="24"/>
            <w:szCs w:val="24"/>
          </w:rPr>
          <w:t>:</w:t>
        </w:r>
      </w:ins>
      <w:del w:id="28" w:author="Perret, Daniel - FS, OR" w:date="2023-05-10T11:56:00Z">
        <w:r w:rsidR="00453452" w:rsidDel="003C00D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45345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9"/>
      <w:r w:rsidR="00453452">
        <w:rPr>
          <w:rFonts w:ascii="Times New Roman" w:hAnsi="Times New Roman" w:cs="Times New Roman"/>
          <w:sz w:val="24"/>
          <w:szCs w:val="24"/>
        </w:rPr>
        <w:t xml:space="preserve">(1) Merging ADS polygons with Landsat-based disturbance mapping to generate maps of attributed fir decline with Landsat pixel spatial resolution, (2) Develop statistical models </w:t>
      </w:r>
      <w:ins w:id="30" w:author="Perret, Daniel - FS, OR" w:date="2023-05-10T11:57:00Z">
        <w:r w:rsidR="003C00D1">
          <w:rPr>
            <w:rFonts w:ascii="Times New Roman" w:hAnsi="Times New Roman" w:cs="Times New Roman"/>
            <w:sz w:val="24"/>
            <w:szCs w:val="24"/>
          </w:rPr>
          <w:t xml:space="preserve">relating Landsat-spectral change to </w:t>
        </w:r>
      </w:ins>
      <w:ins w:id="31" w:author="Perret, Daniel - FS, OR" w:date="2023-05-10T11:58:00Z">
        <w:r w:rsidR="003C00D1">
          <w:rPr>
            <w:rFonts w:ascii="Times New Roman" w:hAnsi="Times New Roman" w:cs="Times New Roman"/>
            <w:sz w:val="24"/>
            <w:szCs w:val="24"/>
          </w:rPr>
          <w:t>fir mortality severity (cover, basal area per hectare, trees per hectare) observed on remeasured FIA plots,</w:t>
        </w:r>
      </w:ins>
      <w:del w:id="32" w:author="Perret, Daniel - FS, OR" w:date="2023-05-10T11:58:00Z">
        <w:r w:rsidR="00453452" w:rsidDel="003C00D1">
          <w:rPr>
            <w:rFonts w:ascii="Times New Roman" w:hAnsi="Times New Roman" w:cs="Times New Roman"/>
            <w:sz w:val="24"/>
            <w:szCs w:val="24"/>
          </w:rPr>
          <w:delText>of fir mortality severity (cover, basal area per hectare , trees per hectare) between Landsat-spectral change and fir mortality on remeasured FIA plots,</w:delText>
        </w:r>
      </w:del>
      <w:r w:rsidR="00453452">
        <w:rPr>
          <w:rFonts w:ascii="Times New Roman" w:hAnsi="Times New Roman" w:cs="Times New Roman"/>
          <w:sz w:val="24"/>
          <w:szCs w:val="24"/>
        </w:rPr>
        <w:t xml:space="preserve"> and (3) apply 1-2 to pre-Firmageddon </w:t>
      </w:r>
      <w:r w:rsidR="00F84905" w:rsidRPr="00F84905">
        <w:rPr>
          <w:rFonts w:ascii="Times New Roman" w:hAnsi="Times New Roman" w:cs="Times New Roman"/>
          <w:sz w:val="24"/>
          <w:szCs w:val="24"/>
        </w:rPr>
        <w:t xml:space="preserve">gradient nearest neighbor (GNN, https://lemma.forestry.oregonstate.edu/) maps of forest attributes </w:t>
      </w:r>
      <w:r w:rsidR="00453452">
        <w:rPr>
          <w:rFonts w:ascii="Times New Roman" w:hAnsi="Times New Roman" w:cs="Times New Roman"/>
          <w:sz w:val="24"/>
          <w:szCs w:val="24"/>
        </w:rPr>
        <w:t xml:space="preserve">to </w:t>
      </w:r>
      <w:r w:rsidR="00F84905">
        <w:rPr>
          <w:rFonts w:ascii="Times New Roman" w:hAnsi="Times New Roman" w:cs="Times New Roman"/>
          <w:sz w:val="24"/>
          <w:szCs w:val="24"/>
        </w:rPr>
        <w:t xml:space="preserve">spatially estimate </w:t>
      </w:r>
      <w:r w:rsidR="00453452" w:rsidRPr="00453452">
        <w:rPr>
          <w:rFonts w:ascii="Times New Roman" w:hAnsi="Times New Roman" w:cs="Times New Roman"/>
          <w:sz w:val="24"/>
          <w:szCs w:val="24"/>
        </w:rPr>
        <w:t>fir mortality severity</w:t>
      </w:r>
      <w:r w:rsidR="00027E30" w:rsidRPr="00453452">
        <w:rPr>
          <w:rFonts w:ascii="Times New Roman" w:hAnsi="Times New Roman" w:cs="Times New Roman"/>
          <w:sz w:val="24"/>
          <w:szCs w:val="24"/>
        </w:rPr>
        <w:t>.</w:t>
      </w:r>
      <w:commentRangeEnd w:id="29"/>
      <w:r w:rsidR="003C00D1">
        <w:rPr>
          <w:rStyle w:val="CommentReference"/>
        </w:rPr>
        <w:commentReference w:id="29"/>
      </w:r>
    </w:p>
    <w:p w14:paraId="3264136E" w14:textId="7FBA8747" w:rsidR="00027E30" w:rsidRDefault="00027E30" w:rsidP="00E44A0C">
      <w:p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i/>
          <w:iCs/>
          <w:sz w:val="24"/>
          <w:szCs w:val="24"/>
        </w:rPr>
        <w:t xml:space="preserve">Landscape </w:t>
      </w:r>
      <w:r w:rsidR="00F84905">
        <w:rPr>
          <w:rFonts w:ascii="Times New Roman" w:hAnsi="Times New Roman" w:cs="Times New Roman"/>
          <w:i/>
          <w:iCs/>
          <w:sz w:val="24"/>
          <w:szCs w:val="24"/>
        </w:rPr>
        <w:t>Vulnerability</w:t>
      </w:r>
      <w:del w:id="33" w:author="Perret, Daniel - FS, OR" w:date="2023-05-10T11:59:00Z">
        <w:r w:rsidRPr="00F84905" w:rsidDel="003C00D1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F84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A655F" w14:textId="40A63F03" w:rsidR="009E2C69" w:rsidRDefault="00B75A0C" w:rsidP="00E44A0C">
      <w:pPr>
        <w:rPr>
          <w:rFonts w:ascii="Times New Roman" w:hAnsi="Times New Roman" w:cs="Times New Roman"/>
          <w:sz w:val="24"/>
          <w:szCs w:val="24"/>
        </w:rPr>
      </w:pPr>
      <w:r w:rsidRPr="00B75A0C">
        <w:rPr>
          <w:rFonts w:ascii="Times New Roman" w:hAnsi="Times New Roman" w:cs="Times New Roman"/>
          <w:sz w:val="24"/>
          <w:szCs w:val="24"/>
        </w:rPr>
        <w:t>We will examine how tree mortality varies with tree size, stand density, climate, and topographic position (e.g., Bell et al. 2015, Shriver et al. 2021). Differences in how stand density</w:t>
      </w:r>
      <w:ins w:id="34" w:author="Perret, Daniel - FS, OR" w:date="2023-05-10T11:59:00Z">
        <w:r w:rsidR="003C00D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B75A0C">
        <w:rPr>
          <w:rFonts w:ascii="Times New Roman" w:hAnsi="Times New Roman" w:cs="Times New Roman"/>
          <w:sz w:val="24"/>
          <w:szCs w:val="24"/>
        </w:rPr>
        <w:t xml:space="preserve"> climate, and topography alter mortality for trees contributing to biomass (large trees) and future resilience (small trees) could guide management prescriptions for resilient forests (Bradford &amp; Bell 2017). We will apply size-dependent mortality models to </w:t>
      </w:r>
      <w:r w:rsidR="00F84905">
        <w:rPr>
          <w:rFonts w:ascii="Times New Roman" w:hAnsi="Times New Roman" w:cs="Times New Roman"/>
          <w:sz w:val="24"/>
          <w:szCs w:val="24"/>
        </w:rPr>
        <w:t xml:space="preserve">GNN </w:t>
      </w:r>
      <w:r w:rsidR="00D66BE6">
        <w:rPr>
          <w:rFonts w:ascii="Times New Roman" w:hAnsi="Times New Roman" w:cs="Times New Roman"/>
          <w:sz w:val="24"/>
          <w:szCs w:val="24"/>
        </w:rPr>
        <w:t xml:space="preserve">maps of forest attributes and </w:t>
      </w:r>
      <w:r w:rsidRPr="00B75A0C">
        <w:rPr>
          <w:rFonts w:ascii="Times New Roman" w:hAnsi="Times New Roman" w:cs="Times New Roman"/>
          <w:sz w:val="24"/>
          <w:szCs w:val="24"/>
        </w:rPr>
        <w:t xml:space="preserve">climate projections to map mortality probabilities and identify areas with high potential for large patches of </w:t>
      </w:r>
      <w:r w:rsidR="00B26857">
        <w:rPr>
          <w:rFonts w:ascii="Times New Roman" w:hAnsi="Times New Roman" w:cs="Times New Roman"/>
          <w:sz w:val="24"/>
          <w:szCs w:val="24"/>
        </w:rPr>
        <w:t>true fir</w:t>
      </w:r>
      <w:r w:rsidRPr="00B75A0C">
        <w:rPr>
          <w:rFonts w:ascii="Times New Roman" w:hAnsi="Times New Roman" w:cs="Times New Roman"/>
          <w:sz w:val="24"/>
          <w:szCs w:val="24"/>
        </w:rPr>
        <w:t xml:space="preserve"> mortality under current and projected future climatic conditions. </w:t>
      </w:r>
      <w:r w:rsidR="00D66BE6">
        <w:rPr>
          <w:rFonts w:ascii="Times New Roman" w:hAnsi="Times New Roman" w:cs="Times New Roman"/>
          <w:sz w:val="24"/>
          <w:szCs w:val="24"/>
        </w:rPr>
        <w:t xml:space="preserve">Modelled </w:t>
      </w:r>
      <w:r w:rsidR="009E2C69">
        <w:rPr>
          <w:rFonts w:ascii="Times New Roman" w:hAnsi="Times New Roman" w:cs="Times New Roman"/>
          <w:sz w:val="24"/>
          <w:szCs w:val="24"/>
        </w:rPr>
        <w:t xml:space="preserve">vulnerability maps will be assessed against </w:t>
      </w:r>
      <w:r w:rsidR="00B26857">
        <w:rPr>
          <w:rFonts w:ascii="Times New Roman" w:hAnsi="Times New Roman" w:cs="Times New Roman"/>
          <w:sz w:val="24"/>
          <w:szCs w:val="24"/>
        </w:rPr>
        <w:t xml:space="preserve">Firmageddon and </w:t>
      </w:r>
      <w:r w:rsidRPr="00B75A0C">
        <w:rPr>
          <w:rFonts w:ascii="Times New Roman" w:hAnsi="Times New Roman" w:cs="Times New Roman"/>
          <w:sz w:val="24"/>
          <w:szCs w:val="24"/>
        </w:rPr>
        <w:t xml:space="preserve">historical mortality patterns </w:t>
      </w:r>
      <w:r w:rsidR="009E2C69">
        <w:rPr>
          <w:rFonts w:ascii="Times New Roman" w:hAnsi="Times New Roman" w:cs="Times New Roman"/>
          <w:sz w:val="24"/>
          <w:szCs w:val="24"/>
        </w:rPr>
        <w:t>from ADS and satellite imagery disturbance products.</w:t>
      </w:r>
    </w:p>
    <w:p w14:paraId="480330FD" w14:textId="2A68D2BE" w:rsidR="00323BE5" w:rsidRPr="00F84905" w:rsidRDefault="00323BE5" w:rsidP="00E44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905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1269990B" w14:textId="169D1095" w:rsidR="00323BE5" w:rsidRP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and GEE s</w:t>
      </w:r>
      <w:r w:rsidR="00323BE5" w:rsidRPr="00F84905">
        <w:rPr>
          <w:rFonts w:ascii="Times New Roman" w:hAnsi="Times New Roman" w:cs="Times New Roman"/>
          <w:sz w:val="24"/>
          <w:szCs w:val="24"/>
        </w:rPr>
        <w:t xml:space="preserve">cripts for plots-planes-pixels </w:t>
      </w:r>
      <w:r>
        <w:rPr>
          <w:rFonts w:ascii="Times New Roman" w:hAnsi="Times New Roman" w:cs="Times New Roman"/>
          <w:sz w:val="24"/>
          <w:szCs w:val="24"/>
        </w:rPr>
        <w:t xml:space="preserve">data integration </w:t>
      </w:r>
      <w:r w:rsidR="00323BE5" w:rsidRPr="00F84905">
        <w:rPr>
          <w:rFonts w:ascii="Times New Roman" w:hAnsi="Times New Roman" w:cs="Times New Roman"/>
          <w:sz w:val="24"/>
          <w:szCs w:val="24"/>
        </w:rPr>
        <w:t>approach, to be delivered to FIA and FHP</w:t>
      </w:r>
    </w:p>
    <w:p w14:paraId="3E5E2888" w14:textId="0194CB77" w:rsidR="00323BE5" w:rsidRP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323BE5" w:rsidRPr="00F84905">
        <w:rPr>
          <w:rFonts w:ascii="Times New Roman" w:hAnsi="Times New Roman" w:cs="Times New Roman"/>
          <w:sz w:val="24"/>
          <w:szCs w:val="24"/>
        </w:rPr>
        <w:t>manuscripts: a review/intercomparison</w:t>
      </w:r>
      <w:r>
        <w:rPr>
          <w:rFonts w:ascii="Times New Roman" w:hAnsi="Times New Roman" w:cs="Times New Roman"/>
          <w:sz w:val="24"/>
          <w:szCs w:val="24"/>
        </w:rPr>
        <w:t>/integration</w:t>
      </w:r>
      <w:r w:rsidR="00323BE5" w:rsidRPr="00F84905">
        <w:rPr>
          <w:rFonts w:ascii="Times New Roman" w:hAnsi="Times New Roman" w:cs="Times New Roman"/>
          <w:sz w:val="24"/>
          <w:szCs w:val="24"/>
        </w:rPr>
        <w:t xml:space="preserve"> paper and a </w:t>
      </w:r>
      <w:r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323BE5" w:rsidRPr="00F84905">
        <w:rPr>
          <w:rFonts w:ascii="Times New Roman" w:hAnsi="Times New Roman" w:cs="Times New Roman"/>
          <w:sz w:val="24"/>
          <w:szCs w:val="24"/>
        </w:rPr>
        <w:t>assessment</w:t>
      </w:r>
    </w:p>
    <w:p w14:paraId="344DAD75" w14:textId="4BBE2C00" w:rsidR="00323BE5" w:rsidRDefault="00323BE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sz w:val="24"/>
          <w:szCs w:val="24"/>
        </w:rPr>
        <w:t>Map products</w:t>
      </w:r>
      <w:r w:rsidR="00F84905">
        <w:rPr>
          <w:rFonts w:ascii="Times New Roman" w:hAnsi="Times New Roman" w:cs="Times New Roman"/>
          <w:sz w:val="24"/>
          <w:szCs w:val="24"/>
        </w:rPr>
        <w:t xml:space="preserve"> to be map available on the lemma website (</w:t>
      </w:r>
      <w:r w:rsidR="00F84905" w:rsidRPr="00F8490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="00F84905" w:rsidRPr="00903835">
          <w:rPr>
            <w:rStyle w:val="Hyperlink"/>
            <w:rFonts w:ascii="Times New Roman" w:hAnsi="Times New Roman" w:cs="Times New Roman"/>
            <w:sz w:val="24"/>
            <w:szCs w:val="24"/>
          </w:rPr>
          <w:t>https://lemma.forestry.oregonstate.edu/</w:t>
        </w:r>
      </w:hyperlink>
      <w:r w:rsidR="00F84905">
        <w:rPr>
          <w:rFonts w:ascii="Times New Roman" w:hAnsi="Times New Roman" w:cs="Times New Roman"/>
          <w:sz w:val="24"/>
          <w:szCs w:val="24"/>
        </w:rPr>
        <w:t>), which hosts GNN maps.</w:t>
      </w:r>
    </w:p>
    <w:p w14:paraId="6AB68DE2" w14:textId="77777777" w:rsid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sz w:val="24"/>
          <w:szCs w:val="24"/>
        </w:rPr>
        <w:t>Presentations to regional and national conferences</w:t>
      </w:r>
    </w:p>
    <w:p w14:paraId="3F66CF3F" w14:textId="1D4021A6" w:rsid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84905">
        <w:rPr>
          <w:rFonts w:ascii="Times New Roman" w:hAnsi="Times New Roman" w:cs="Times New Roman"/>
          <w:sz w:val="24"/>
          <w:szCs w:val="24"/>
        </w:rPr>
        <w:t xml:space="preserve"> webinar</w:t>
      </w:r>
      <w:r>
        <w:rPr>
          <w:rFonts w:ascii="Times New Roman" w:hAnsi="Times New Roman" w:cs="Times New Roman"/>
          <w:sz w:val="24"/>
          <w:szCs w:val="24"/>
        </w:rPr>
        <w:t xml:space="preserve">, focused on federal and state agency forest health and protection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audience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8BF44" w14:textId="3FD87C43" w:rsidR="00C7783A" w:rsidRDefault="00C7783A" w:rsidP="00C77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D0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128195E" w14:textId="556F2A6E" w:rsidR="00E95F85" w:rsidRDefault="00E95F85" w:rsidP="00B75A0C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sz w:val="24"/>
          <w:szCs w:val="24"/>
        </w:rPr>
        <w:lastRenderedPageBreak/>
        <w:t xml:space="preserve">Bechtold, W.A., Patterson, P.L., 2005. The Enhanced Forest Inventory and Analysis Program — National Sampling Design and Estimation Procedures. USDA Gen. Tech. Rep. SRS-80, 85. </w:t>
      </w:r>
    </w:p>
    <w:p w14:paraId="31AF41E9" w14:textId="0481C325" w:rsidR="00B75A0C" w:rsidRPr="00566349" w:rsidRDefault="00B75A0C" w:rsidP="00B75A0C">
      <w:pPr>
        <w:rPr>
          <w:rFonts w:ascii="Times New Roman" w:hAnsi="Times New Roman" w:cs="Times New Roman"/>
          <w:sz w:val="24"/>
          <w:szCs w:val="24"/>
        </w:rPr>
      </w:pPr>
      <w:r w:rsidRPr="00566349">
        <w:rPr>
          <w:rFonts w:ascii="Times New Roman" w:hAnsi="Times New Roman" w:cs="Times New Roman"/>
          <w:sz w:val="24"/>
          <w:szCs w:val="24"/>
        </w:rPr>
        <w:t xml:space="preserve">Bell, D.M., Bradford, J.B. and </w:t>
      </w:r>
      <w:proofErr w:type="spellStart"/>
      <w:r w:rsidRPr="00566349">
        <w:rPr>
          <w:rFonts w:ascii="Times New Roman" w:hAnsi="Times New Roman" w:cs="Times New Roman"/>
          <w:sz w:val="24"/>
          <w:szCs w:val="24"/>
        </w:rPr>
        <w:t>Lauenroth</w:t>
      </w:r>
      <w:proofErr w:type="spellEnd"/>
      <w:r w:rsidRPr="00566349">
        <w:rPr>
          <w:rFonts w:ascii="Times New Roman" w:hAnsi="Times New Roman" w:cs="Times New Roman"/>
          <w:sz w:val="24"/>
          <w:szCs w:val="24"/>
        </w:rPr>
        <w:t xml:space="preserve">, W.K., 2015. Scale dependence of disease impacts on quaking aspen (Populus </w:t>
      </w:r>
      <w:proofErr w:type="spellStart"/>
      <w:r w:rsidRPr="00566349">
        <w:rPr>
          <w:rFonts w:ascii="Times New Roman" w:hAnsi="Times New Roman" w:cs="Times New Roman"/>
          <w:sz w:val="24"/>
          <w:szCs w:val="24"/>
        </w:rPr>
        <w:t>tremuloides</w:t>
      </w:r>
      <w:proofErr w:type="spellEnd"/>
      <w:r w:rsidRPr="00566349">
        <w:rPr>
          <w:rFonts w:ascii="Times New Roman" w:hAnsi="Times New Roman" w:cs="Times New Roman"/>
          <w:sz w:val="24"/>
          <w:szCs w:val="24"/>
        </w:rPr>
        <w:t xml:space="preserve">) mortality in the southwestern United States. Ecology, 96(7), pp.1835-1845. </w:t>
      </w:r>
    </w:p>
    <w:p w14:paraId="6F23E84F" w14:textId="77F1DAAA" w:rsidR="00B75A0C" w:rsidRPr="00566349" w:rsidRDefault="00B75A0C" w:rsidP="00B75A0C">
      <w:pPr>
        <w:rPr>
          <w:rFonts w:ascii="Times New Roman" w:hAnsi="Times New Roman" w:cs="Times New Roman"/>
          <w:sz w:val="24"/>
          <w:szCs w:val="24"/>
        </w:rPr>
      </w:pPr>
      <w:r w:rsidRPr="00566349">
        <w:rPr>
          <w:rFonts w:ascii="Times New Roman" w:hAnsi="Times New Roman" w:cs="Times New Roman"/>
          <w:sz w:val="24"/>
          <w:szCs w:val="24"/>
        </w:rPr>
        <w:t xml:space="preserve">Bradford, </w:t>
      </w:r>
      <w:proofErr w:type="gramStart"/>
      <w:r w:rsidRPr="00566349">
        <w:rPr>
          <w:rFonts w:ascii="Times New Roman" w:hAnsi="Times New Roman" w:cs="Times New Roman"/>
          <w:sz w:val="24"/>
          <w:szCs w:val="24"/>
        </w:rPr>
        <w:t>J.B.</w:t>
      </w:r>
      <w:proofErr w:type="gramEnd"/>
      <w:r w:rsidRPr="00566349">
        <w:rPr>
          <w:rFonts w:ascii="Times New Roman" w:hAnsi="Times New Roman" w:cs="Times New Roman"/>
          <w:sz w:val="24"/>
          <w:szCs w:val="24"/>
        </w:rPr>
        <w:t xml:space="preserve"> and Bell, D.M., 2017. A window of opportunity for climate‐change adaptation: easing tree mortality by reducing forest basal area. Frontiers in Ecology and the Environment, 15(1), pp.11-17.</w:t>
      </w:r>
    </w:p>
    <w:p w14:paraId="1EA47067" w14:textId="2E852DBB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>California Air Resources Board.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7783A">
        <w:rPr>
          <w:rFonts w:ascii="Times New Roman" w:hAnsi="Times New Roman" w:cs="Times New Roman"/>
          <w:sz w:val="24"/>
          <w:szCs w:val="24"/>
        </w:rPr>
        <w:t xml:space="preserve"> January 2019 draft California 2030 natural and working lands climate change implementation plan. Retrieved from </w:t>
      </w:r>
      <w:hyperlink r:id="rId14" w:history="1">
        <w:r w:rsidRPr="00F40ECA">
          <w:rPr>
            <w:rStyle w:val="Hyperlink"/>
            <w:rFonts w:ascii="Times New Roman" w:hAnsi="Times New Roman" w:cs="Times New Roman"/>
            <w:sz w:val="24"/>
            <w:szCs w:val="24"/>
          </w:rPr>
          <w:t>https://ww3.arb.ca.gov/cc/natandworkinglands/draft-nwl-ip-040419.pdf</w:t>
        </w:r>
      </w:hyperlink>
    </w:p>
    <w:p w14:paraId="32C96B40" w14:textId="2975C8A2" w:rsidR="00A07504" w:rsidRDefault="00A07504" w:rsidP="00C7783A">
      <w:pPr>
        <w:rPr>
          <w:rFonts w:ascii="Times New Roman" w:hAnsi="Times New Roman" w:cs="Times New Roman"/>
          <w:sz w:val="24"/>
          <w:szCs w:val="24"/>
        </w:rPr>
      </w:pPr>
      <w:r w:rsidRPr="00A07504">
        <w:rPr>
          <w:rFonts w:ascii="Times New Roman" w:hAnsi="Times New Roman" w:cs="Times New Roman"/>
          <w:sz w:val="24"/>
          <w:szCs w:val="24"/>
        </w:rPr>
        <w:t>Goodwin, M.J., Zald, H.S., North, M.P. and Hurteau, M.D.</w:t>
      </w:r>
      <w:r w:rsidR="00194DD6">
        <w:rPr>
          <w:rFonts w:ascii="Times New Roman" w:hAnsi="Times New Roman" w:cs="Times New Roman"/>
          <w:sz w:val="24"/>
          <w:szCs w:val="24"/>
        </w:rPr>
        <w:t xml:space="preserve">, </w:t>
      </w:r>
      <w:r w:rsidRPr="00A07504">
        <w:rPr>
          <w:rFonts w:ascii="Times New Roman" w:hAnsi="Times New Roman" w:cs="Times New Roman"/>
          <w:sz w:val="24"/>
          <w:szCs w:val="24"/>
        </w:rPr>
        <w:t>2021. Climate‐Driven Tree Mortality and Fuel Aridity Increase Wildfire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07504">
        <w:rPr>
          <w:rFonts w:ascii="Times New Roman" w:hAnsi="Times New Roman" w:cs="Times New Roman"/>
          <w:sz w:val="24"/>
          <w:szCs w:val="24"/>
        </w:rPr>
        <w:t xml:space="preserve">s Potential Heat Flux. Geophysical Research Letters, 48(24), </w:t>
      </w:r>
      <w:proofErr w:type="gramStart"/>
      <w:r w:rsidRPr="00A07504">
        <w:rPr>
          <w:rFonts w:ascii="Times New Roman" w:hAnsi="Times New Roman" w:cs="Times New Roman"/>
          <w:sz w:val="24"/>
          <w:szCs w:val="24"/>
        </w:rPr>
        <w:t>p.e</w:t>
      </w:r>
      <w:proofErr w:type="gramEnd"/>
      <w:r w:rsidRPr="00A07504">
        <w:rPr>
          <w:rFonts w:ascii="Times New Roman" w:hAnsi="Times New Roman" w:cs="Times New Roman"/>
          <w:sz w:val="24"/>
          <w:szCs w:val="24"/>
        </w:rPr>
        <w:t>2021GL094954.</w:t>
      </w:r>
    </w:p>
    <w:p w14:paraId="3E9ED8BD" w14:textId="362CC8FB" w:rsidR="00194DD6" w:rsidRDefault="00194DD6" w:rsidP="00C7783A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 xml:space="preserve">Kennedy, R.E., Yang, Z., Braaten, J., </w:t>
      </w:r>
      <w:proofErr w:type="spellStart"/>
      <w:r w:rsidRPr="00194DD6">
        <w:rPr>
          <w:rFonts w:ascii="Times New Roman" w:hAnsi="Times New Roman" w:cs="Times New Roman"/>
          <w:sz w:val="24"/>
          <w:szCs w:val="24"/>
        </w:rPr>
        <w:t>Copass</w:t>
      </w:r>
      <w:proofErr w:type="spellEnd"/>
      <w:r w:rsidRPr="00194DD6">
        <w:rPr>
          <w:rFonts w:ascii="Times New Roman" w:hAnsi="Times New Roman" w:cs="Times New Roman"/>
          <w:sz w:val="24"/>
          <w:szCs w:val="24"/>
        </w:rPr>
        <w:t>, C., Antonova, N., Jordan, C., Nelson, P., 2015. Attribution of disturbance change agent from Landsat time-series in support of habitat monitoring in the Puget Sound region, USA. Remote Sens. Environ. 166, 271–285.</w:t>
      </w:r>
    </w:p>
    <w:p w14:paraId="66672E23" w14:textId="3745E413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83A">
        <w:rPr>
          <w:rFonts w:ascii="Times New Roman" w:hAnsi="Times New Roman" w:cs="Times New Roman"/>
          <w:sz w:val="24"/>
          <w:szCs w:val="24"/>
        </w:rPr>
        <w:t>Kordosky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, J.R., Gese, E.M., Thompson, C.M.,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Terletzky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>, P.A., Neuman-Lee, L.A., Schneiderman, J.D., Purcell, K.L. and French, S.S.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2021. Landscape of stress: tree mortality influences physiological stress and survival in a native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mesocarnivore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 one, 16(7), p.e0253604.</w:t>
      </w:r>
    </w:p>
    <w:p w14:paraId="6BE139EB" w14:textId="77777777" w:rsidR="00194DD6" w:rsidRDefault="00194DD6" w:rsidP="00194DD6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Meigs, G.W., Kennedy, R.E., Cohen, W.B., 2011. A Landsat time series approach to characterize bark beetle and defoliator impacts on tree mortality and surface fuels in conifer forests. Remote Sens. Environ. 115, 3707–3718.</w:t>
      </w:r>
    </w:p>
    <w:p w14:paraId="39EDECF7" w14:textId="77777777" w:rsidR="00194DD6" w:rsidRDefault="00194DD6" w:rsidP="00194DD6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Meigs, G.W., Kennedy, R.E., Gray, A.N., Gregory, M.J., 2015. Spatiotemporal dynamics of recent mountain pine beetle and western spruce budworm outbreaks across the Pacific Northwest Region, USA. For. Ecol. Manage. 339, 71–86.</w:t>
      </w:r>
    </w:p>
    <w:p w14:paraId="30403B8F" w14:textId="54B83525" w:rsidR="00194DD6" w:rsidRDefault="00194DD6" w:rsidP="00C778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DD6">
        <w:rPr>
          <w:rFonts w:ascii="Times New Roman" w:hAnsi="Times New Roman" w:cs="Times New Roman"/>
          <w:sz w:val="24"/>
          <w:szCs w:val="24"/>
        </w:rPr>
        <w:t>Senf</w:t>
      </w:r>
      <w:proofErr w:type="spellEnd"/>
      <w:r w:rsidRPr="00194DD6">
        <w:rPr>
          <w:rFonts w:ascii="Times New Roman" w:hAnsi="Times New Roman" w:cs="Times New Roman"/>
          <w:sz w:val="24"/>
          <w:szCs w:val="24"/>
        </w:rPr>
        <w:t xml:space="preserve">, C., Seidl, R., </w:t>
      </w:r>
      <w:proofErr w:type="spellStart"/>
      <w:r w:rsidRPr="00194DD6">
        <w:rPr>
          <w:rFonts w:ascii="Times New Roman" w:hAnsi="Times New Roman" w:cs="Times New Roman"/>
          <w:sz w:val="24"/>
          <w:szCs w:val="24"/>
        </w:rPr>
        <w:t>Hostert</w:t>
      </w:r>
      <w:proofErr w:type="spellEnd"/>
      <w:r w:rsidRPr="00194DD6">
        <w:rPr>
          <w:rFonts w:ascii="Times New Roman" w:hAnsi="Times New Roman" w:cs="Times New Roman"/>
          <w:sz w:val="24"/>
          <w:szCs w:val="24"/>
        </w:rPr>
        <w:t xml:space="preserve">, P., 2017. Remote sensing of forest insect disturbances: Current state and future directions. Int. J. Appl. Earth Obs. </w:t>
      </w:r>
      <w:proofErr w:type="spellStart"/>
      <w:r w:rsidRPr="00194DD6">
        <w:rPr>
          <w:rFonts w:ascii="Times New Roman" w:hAnsi="Times New Roman" w:cs="Times New Roman"/>
          <w:sz w:val="24"/>
          <w:szCs w:val="24"/>
        </w:rPr>
        <w:t>Geoinf</w:t>
      </w:r>
      <w:proofErr w:type="spellEnd"/>
      <w:r w:rsidRPr="00194DD6">
        <w:rPr>
          <w:rFonts w:ascii="Times New Roman" w:hAnsi="Times New Roman" w:cs="Times New Roman"/>
          <w:sz w:val="24"/>
          <w:szCs w:val="24"/>
        </w:rPr>
        <w:t>. 60, 49–60.</w:t>
      </w:r>
    </w:p>
    <w:p w14:paraId="39DBB5A4" w14:textId="606BD72C" w:rsidR="00B75A0C" w:rsidRDefault="00B75A0C" w:rsidP="00C7783A">
      <w:pPr>
        <w:rPr>
          <w:rFonts w:ascii="Times New Roman" w:hAnsi="Times New Roman" w:cs="Times New Roman"/>
          <w:sz w:val="24"/>
          <w:szCs w:val="24"/>
        </w:rPr>
      </w:pPr>
      <w:r w:rsidRPr="00B75A0C">
        <w:rPr>
          <w:rFonts w:ascii="Times New Roman" w:hAnsi="Times New Roman" w:cs="Times New Roman"/>
          <w:sz w:val="24"/>
          <w:szCs w:val="24"/>
        </w:rPr>
        <w:t xml:space="preserve">Shriver, R.K., </w:t>
      </w:r>
      <w:proofErr w:type="spellStart"/>
      <w:r w:rsidRPr="00B75A0C">
        <w:rPr>
          <w:rFonts w:ascii="Times New Roman" w:hAnsi="Times New Roman" w:cs="Times New Roman"/>
          <w:sz w:val="24"/>
          <w:szCs w:val="24"/>
        </w:rPr>
        <w:t>Yackulic</w:t>
      </w:r>
      <w:proofErr w:type="spellEnd"/>
      <w:r w:rsidRPr="00B75A0C">
        <w:rPr>
          <w:rFonts w:ascii="Times New Roman" w:hAnsi="Times New Roman" w:cs="Times New Roman"/>
          <w:sz w:val="24"/>
          <w:szCs w:val="24"/>
        </w:rPr>
        <w:t xml:space="preserve">, C.B., Bell, D.M. and Bradford, J.B., 2021. Quantifying the demographic vulnerabilities of dry woodlands to climate and competition using </w:t>
      </w:r>
      <w:proofErr w:type="spellStart"/>
      <w:r w:rsidRPr="00B75A0C">
        <w:rPr>
          <w:rFonts w:ascii="Times New Roman" w:hAnsi="Times New Roman" w:cs="Times New Roman"/>
          <w:sz w:val="24"/>
          <w:szCs w:val="24"/>
        </w:rPr>
        <w:t>rangewide</w:t>
      </w:r>
      <w:proofErr w:type="spellEnd"/>
      <w:r w:rsidRPr="00B75A0C">
        <w:rPr>
          <w:rFonts w:ascii="Times New Roman" w:hAnsi="Times New Roman" w:cs="Times New Roman"/>
          <w:sz w:val="24"/>
          <w:szCs w:val="24"/>
        </w:rPr>
        <w:t xml:space="preserve"> monitoring data. Ecology, 102(8), p.e03425.</w:t>
      </w:r>
    </w:p>
    <w:p w14:paraId="6CFAFC6E" w14:textId="6666D280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 xml:space="preserve">Steel, Z.L., Jones, G.M., Collins, B.M., Green, R.,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Koltunov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>, A., Purcell, K.L., Sawyer, S.C., Slaton, M.R., Stephens, S.L., Stine, P. and Thompson, C.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2023. Mega‐disturbances cause rapid decline of mature conifer forest habitat in California. Ecological Applications, 33(2), p.e2763.</w:t>
      </w:r>
    </w:p>
    <w:p w14:paraId="1F5884A3" w14:textId="7796E705" w:rsidR="00C7783A" w:rsidRDefault="00A07504" w:rsidP="00C7783A">
      <w:pPr>
        <w:rPr>
          <w:rFonts w:ascii="Times New Roman" w:hAnsi="Times New Roman" w:cs="Times New Roman"/>
          <w:sz w:val="24"/>
          <w:szCs w:val="24"/>
        </w:rPr>
      </w:pPr>
      <w:r w:rsidRPr="00A07504">
        <w:rPr>
          <w:rFonts w:ascii="Times New Roman" w:hAnsi="Times New Roman" w:cs="Times New Roman"/>
          <w:sz w:val="24"/>
          <w:szCs w:val="24"/>
        </w:rPr>
        <w:t xml:space="preserve">Stephens, S.L., Bernal, A.A., Collins, B.M., Finney, M.A., </w:t>
      </w:r>
      <w:proofErr w:type="spellStart"/>
      <w:r w:rsidRPr="00A07504">
        <w:rPr>
          <w:rFonts w:ascii="Times New Roman" w:hAnsi="Times New Roman" w:cs="Times New Roman"/>
          <w:sz w:val="24"/>
          <w:szCs w:val="24"/>
        </w:rPr>
        <w:t>Lautenberger</w:t>
      </w:r>
      <w:proofErr w:type="spellEnd"/>
      <w:r w:rsidRPr="00A07504">
        <w:rPr>
          <w:rFonts w:ascii="Times New Roman" w:hAnsi="Times New Roman" w:cs="Times New Roman"/>
          <w:sz w:val="24"/>
          <w:szCs w:val="24"/>
        </w:rPr>
        <w:t>, C. and Saah, D.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A07504">
        <w:rPr>
          <w:rFonts w:ascii="Times New Roman" w:hAnsi="Times New Roman" w:cs="Times New Roman"/>
          <w:sz w:val="24"/>
          <w:szCs w:val="24"/>
        </w:rPr>
        <w:t xml:space="preserve"> 2022. Mass fire behavior created by extensive tree mortality and high tree density not predicted by </w:t>
      </w:r>
      <w:r w:rsidRPr="00A07504">
        <w:rPr>
          <w:rFonts w:ascii="Times New Roman" w:hAnsi="Times New Roman" w:cs="Times New Roman"/>
          <w:sz w:val="24"/>
          <w:szCs w:val="24"/>
        </w:rPr>
        <w:lastRenderedPageBreak/>
        <w:t>operational fire behavior models in the southern Sierra Nevada. Forest Ecology and Management, 518, p.120258.</w:t>
      </w:r>
    </w:p>
    <w:p w14:paraId="1D2BBDA5" w14:textId="085C1BFB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USDA Forest Service.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E95F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Forest Health Dashboard. Retrieved from </w:t>
      </w:r>
      <w:hyperlink r:id="rId15" w:history="1">
        <w:r w:rsidRPr="00F40ECA">
          <w:rPr>
            <w:rStyle w:val="Hyperlink"/>
            <w:rFonts w:ascii="Times New Roman" w:hAnsi="Times New Roman" w:cs="Times New Roman"/>
            <w:sz w:val="24"/>
            <w:szCs w:val="24"/>
          </w:rPr>
          <w:t>https://www.fs.usda.gov/detail/r6/forest-grasslandhealth/insects-diseases/?cid=fseprd1084810</w:t>
        </w:r>
      </w:hyperlink>
    </w:p>
    <w:p w14:paraId="228727FC" w14:textId="394FE98B" w:rsidR="00C7783A" w:rsidRPr="00317D08" w:rsidRDefault="00E95F85" w:rsidP="00317D08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sz w:val="24"/>
          <w:szCs w:val="24"/>
        </w:rPr>
        <w:t>USDA Forest Service. 2022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95F85">
        <w:rPr>
          <w:rFonts w:ascii="Times New Roman" w:hAnsi="Times New Roman" w:cs="Times New Roman"/>
          <w:sz w:val="24"/>
          <w:szCs w:val="24"/>
        </w:rPr>
        <w:t>. USFS Landscape Change Monitoring System v2021.7 (Conterminous United States and Southeastern Alaska). Salt Lake City, Utah.</w:t>
      </w:r>
    </w:p>
    <w:sectPr w:rsidR="00C7783A" w:rsidRPr="0031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" w:author="Perret, Daniel - FS, OR" w:date="2023-05-10T12:01:00Z" w:initials="PDFO">
    <w:p w14:paraId="70AD1A2F" w14:textId="11BBA58B" w:rsidR="003C00D1" w:rsidRDefault="003C00D1">
      <w:pPr>
        <w:pStyle w:val="CommentText"/>
      </w:pPr>
      <w:r>
        <w:rPr>
          <w:rStyle w:val="CommentReference"/>
        </w:rPr>
        <w:annotationRef/>
      </w:r>
      <w:r>
        <w:t xml:space="preserve">Just putting a little placeholder here </w:t>
      </w:r>
      <w:r w:rsidR="00CB4199">
        <w:t>so that it doesn’t get forgotten –</w:t>
      </w:r>
    </w:p>
    <w:p w14:paraId="556D1FF8" w14:textId="77777777" w:rsidR="00CB4199" w:rsidRDefault="00CB4199">
      <w:pPr>
        <w:pStyle w:val="CommentText"/>
      </w:pPr>
    </w:p>
    <w:p w14:paraId="65EC7765" w14:textId="1BA1B9A2" w:rsidR="00CB4199" w:rsidRDefault="00CB4199">
      <w:pPr>
        <w:pStyle w:val="CommentText"/>
      </w:pPr>
      <w:r>
        <w:t xml:space="preserve">Highlight GNN-mapped FIA plots that fell within </w:t>
      </w:r>
      <w:proofErr w:type="spellStart"/>
      <w:r>
        <w:t>Firmageddon</w:t>
      </w:r>
      <w:proofErr w:type="spellEnd"/>
      <w:r>
        <w:t xml:space="preserve"> polygons; compare corresponding areas to Landsat change detection; why/where is the overprediction? (i.e., these regions correspond closely with mortality areas; what made them more resilient?) </w:t>
      </w:r>
      <w:r>
        <w:sym w:font="Wingdings" w:char="F0E0"/>
      </w:r>
      <w:r>
        <w:t xml:space="preserve"> </w:t>
      </w:r>
      <w:proofErr w:type="gramStart"/>
      <w:r>
        <w:t>also</w:t>
      </w:r>
      <w:proofErr w:type="gramEnd"/>
      <w:r>
        <w:t xml:space="preserve"> can compare to vulnerability models based on past mortality; disagreement might indicate changing forest dynamics.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EC77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60622" w16cex:dateUtc="2023-05-10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EC7765" w16cid:durableId="280606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7A65"/>
    <w:multiLevelType w:val="hybridMultilevel"/>
    <w:tmpl w:val="80E8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9F2"/>
    <w:multiLevelType w:val="hybridMultilevel"/>
    <w:tmpl w:val="BF9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6068E"/>
    <w:multiLevelType w:val="hybridMultilevel"/>
    <w:tmpl w:val="3D7E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0518">
    <w:abstractNumId w:val="2"/>
  </w:num>
  <w:num w:numId="2" w16cid:durableId="820076137">
    <w:abstractNumId w:val="0"/>
  </w:num>
  <w:num w:numId="3" w16cid:durableId="6745038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ret, Daniel - FS, OR">
    <w15:presenceInfo w15:providerId="AD" w15:userId="S::Daniel.Perret@usda.gov::d131f6c6-2017-4144-bb27-22b6482da1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D"/>
    <w:rsid w:val="000256AA"/>
    <w:rsid w:val="00027E30"/>
    <w:rsid w:val="00155B88"/>
    <w:rsid w:val="00172F7B"/>
    <w:rsid w:val="0017708B"/>
    <w:rsid w:val="00194DD6"/>
    <w:rsid w:val="001F53B4"/>
    <w:rsid w:val="00263714"/>
    <w:rsid w:val="0028286D"/>
    <w:rsid w:val="00291759"/>
    <w:rsid w:val="00317D08"/>
    <w:rsid w:val="00323BE5"/>
    <w:rsid w:val="00327555"/>
    <w:rsid w:val="003C00D1"/>
    <w:rsid w:val="003D63FD"/>
    <w:rsid w:val="004245FA"/>
    <w:rsid w:val="00453452"/>
    <w:rsid w:val="004E6F0E"/>
    <w:rsid w:val="00544FBB"/>
    <w:rsid w:val="00566349"/>
    <w:rsid w:val="005C0461"/>
    <w:rsid w:val="005C17D3"/>
    <w:rsid w:val="00624D39"/>
    <w:rsid w:val="006A41B9"/>
    <w:rsid w:val="006D066D"/>
    <w:rsid w:val="007457F4"/>
    <w:rsid w:val="007A382A"/>
    <w:rsid w:val="007A5124"/>
    <w:rsid w:val="00895258"/>
    <w:rsid w:val="00962E46"/>
    <w:rsid w:val="009E2C69"/>
    <w:rsid w:val="00A07504"/>
    <w:rsid w:val="00A7212A"/>
    <w:rsid w:val="00B26857"/>
    <w:rsid w:val="00B27A40"/>
    <w:rsid w:val="00B75A0C"/>
    <w:rsid w:val="00B86847"/>
    <w:rsid w:val="00C7783A"/>
    <w:rsid w:val="00CA1796"/>
    <w:rsid w:val="00CA3CFD"/>
    <w:rsid w:val="00CB4199"/>
    <w:rsid w:val="00D63D2E"/>
    <w:rsid w:val="00D66BE6"/>
    <w:rsid w:val="00DC07EC"/>
    <w:rsid w:val="00DD07F8"/>
    <w:rsid w:val="00E44A0C"/>
    <w:rsid w:val="00E95F85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319"/>
  <w15:chartTrackingRefBased/>
  <w15:docId w15:val="{9A2FF5B5-BD6F-4845-9C32-EF6389D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7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5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38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3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perret@usda.gov" TargetMode="External"/><Relationship Id="rId13" Type="http://schemas.openxmlformats.org/officeDocument/2006/relationships/hyperlink" Target="https://lemma.forestry.oregonstate.ed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avid.bell@usda.gov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arold.zald@usda.gov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fs.usda.gov/detail/r6/forest-grasslandhealth/insects-diseases/?cid=fseprd1084810" TargetMode="Externa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3.arb.ca.gov/cc/natandworkinglands/draft-nwl-ip-0404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4C700-0F03-462F-BAB4-E02CB45D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David - FS, OR</dc:creator>
  <cp:keywords/>
  <dc:description/>
  <cp:lastModifiedBy>Perret, Daniel - FS, OR</cp:lastModifiedBy>
  <cp:revision>2</cp:revision>
  <dcterms:created xsi:type="dcterms:W3CDTF">2023-05-10T18:05:00Z</dcterms:created>
  <dcterms:modified xsi:type="dcterms:W3CDTF">2023-05-10T18:05:00Z</dcterms:modified>
</cp:coreProperties>
</file>