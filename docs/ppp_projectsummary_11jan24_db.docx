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B2FC9" w14:textId="01204C6B" w:rsidR="00311EE1" w:rsidRDefault="00311EE1" w:rsidP="00311EE1">
      <w:pPr>
        <w:rPr>
          <w:rFonts w:ascii="Times New Roman" w:hAnsi="Times New Roman" w:cs="Times New Roman"/>
          <w:b/>
          <w:bCs/>
          <w:sz w:val="24"/>
          <w:szCs w:val="24"/>
        </w:rPr>
      </w:pPr>
      <w:r w:rsidRPr="00311EE1">
        <w:rPr>
          <w:rFonts w:ascii="Times New Roman" w:hAnsi="Times New Roman" w:cs="Times New Roman"/>
          <w:b/>
          <w:bCs/>
          <w:sz w:val="24"/>
          <w:szCs w:val="24"/>
        </w:rPr>
        <w:t xml:space="preserve">Plots, planes, and pixels: integrating data sources </w:t>
      </w:r>
      <w:r>
        <w:rPr>
          <w:rFonts w:ascii="Times New Roman" w:hAnsi="Times New Roman" w:cs="Times New Roman"/>
          <w:b/>
          <w:bCs/>
          <w:sz w:val="24"/>
          <w:szCs w:val="24"/>
        </w:rPr>
        <w:t>to</w:t>
      </w:r>
      <w:r w:rsidRPr="00311EE1">
        <w:rPr>
          <w:rFonts w:ascii="Times New Roman" w:hAnsi="Times New Roman" w:cs="Times New Roman"/>
          <w:b/>
          <w:bCs/>
          <w:sz w:val="24"/>
          <w:szCs w:val="24"/>
        </w:rPr>
        <w:t xml:space="preserve"> quantify </w:t>
      </w:r>
      <w:r w:rsidR="00EE3D11">
        <w:rPr>
          <w:rFonts w:ascii="Times New Roman" w:hAnsi="Times New Roman" w:cs="Times New Roman"/>
          <w:b/>
          <w:bCs/>
          <w:sz w:val="24"/>
          <w:szCs w:val="24"/>
        </w:rPr>
        <w:t xml:space="preserve">mass forest mortality </w:t>
      </w:r>
      <w:r>
        <w:rPr>
          <w:rFonts w:ascii="Times New Roman" w:hAnsi="Times New Roman" w:cs="Times New Roman"/>
          <w:b/>
          <w:bCs/>
          <w:sz w:val="24"/>
          <w:szCs w:val="24"/>
        </w:rPr>
        <w:t>extent, severity, and vulnerability</w:t>
      </w:r>
    </w:p>
    <w:p w14:paraId="7221D393" w14:textId="77777777" w:rsidR="00B721F3" w:rsidRDefault="00B721F3" w:rsidP="00311EE1">
      <w:pPr>
        <w:rPr>
          <w:rFonts w:ascii="Times New Roman" w:hAnsi="Times New Roman" w:cs="Times New Roman"/>
          <w:b/>
          <w:bCs/>
          <w:sz w:val="24"/>
          <w:szCs w:val="24"/>
        </w:rPr>
      </w:pPr>
    </w:p>
    <w:p w14:paraId="7B321A37" w14:textId="5F682B1F" w:rsidR="00311EE1" w:rsidRPr="00DD07F8" w:rsidRDefault="00311EE1" w:rsidP="00311EE1">
      <w:pPr>
        <w:rPr>
          <w:rFonts w:ascii="Times New Roman" w:hAnsi="Times New Roman" w:cs="Times New Roman"/>
          <w:b/>
          <w:bCs/>
          <w:sz w:val="24"/>
          <w:szCs w:val="24"/>
        </w:rPr>
      </w:pPr>
      <w:r w:rsidRPr="00DD07F8">
        <w:rPr>
          <w:rFonts w:ascii="Times New Roman" w:hAnsi="Times New Roman" w:cs="Times New Roman"/>
          <w:b/>
          <w:bCs/>
          <w:sz w:val="24"/>
          <w:szCs w:val="24"/>
        </w:rPr>
        <w:t>Project Summary</w:t>
      </w:r>
    </w:p>
    <w:p w14:paraId="6C703CDE" w14:textId="5A2A7AAF" w:rsidR="00C635AC" w:rsidRDefault="00311EE1" w:rsidP="00311EE1">
      <w:pPr>
        <w:rPr>
          <w:rFonts w:ascii="Times New Roman" w:hAnsi="Times New Roman" w:cs="Times New Roman"/>
          <w:sz w:val="24"/>
          <w:szCs w:val="24"/>
        </w:rPr>
      </w:pPr>
      <w:r>
        <w:rPr>
          <w:rFonts w:ascii="Times New Roman" w:hAnsi="Times New Roman" w:cs="Times New Roman"/>
          <w:sz w:val="24"/>
          <w:szCs w:val="24"/>
        </w:rPr>
        <w:t xml:space="preserve">In 2022, the USDA </w:t>
      </w:r>
      <w:r w:rsidRPr="007A5124">
        <w:rPr>
          <w:rFonts w:ascii="Times New Roman" w:hAnsi="Times New Roman" w:cs="Times New Roman"/>
          <w:sz w:val="24"/>
          <w:szCs w:val="24"/>
        </w:rPr>
        <w:t>Forest Service Forest Health Protection Aerial Detection Survey</w:t>
      </w:r>
      <w:r>
        <w:rPr>
          <w:rFonts w:ascii="Times New Roman" w:hAnsi="Times New Roman" w:cs="Times New Roman"/>
          <w:sz w:val="24"/>
          <w:szCs w:val="24"/>
        </w:rPr>
        <w:t xml:space="preserve"> (ADS) documented extensive mortality of true firs (</w:t>
      </w:r>
      <w:r w:rsidRPr="00DD07F8">
        <w:rPr>
          <w:rFonts w:ascii="Times New Roman" w:hAnsi="Times New Roman" w:cs="Times New Roman"/>
          <w:i/>
          <w:iCs/>
          <w:sz w:val="24"/>
          <w:szCs w:val="24"/>
        </w:rPr>
        <w:t>Abies</w:t>
      </w:r>
      <w:r>
        <w:rPr>
          <w:rFonts w:ascii="Times New Roman" w:hAnsi="Times New Roman" w:cs="Times New Roman"/>
          <w:sz w:val="24"/>
          <w:szCs w:val="24"/>
        </w:rPr>
        <w:t xml:space="preserve"> spp.) in Oregon. Referred to as “Firmageddon”, concerns about its potential economic and ecological impacts</w:t>
      </w:r>
      <w:ins w:id="0" w:author="Bell, David - FS, OR" w:date="2024-01-16T09:10:00Z">
        <w:r w:rsidR="0070788B">
          <w:rPr>
            <w:rFonts w:ascii="Times New Roman" w:hAnsi="Times New Roman" w:cs="Times New Roman"/>
            <w:sz w:val="24"/>
            <w:szCs w:val="24"/>
          </w:rPr>
          <w:t xml:space="preserve"> of broad-scale tree mortality</w:t>
        </w:r>
      </w:ins>
      <w:r>
        <w:rPr>
          <w:rFonts w:ascii="Times New Roman" w:hAnsi="Times New Roman" w:cs="Times New Roman"/>
          <w:sz w:val="24"/>
          <w:szCs w:val="24"/>
        </w:rPr>
        <w:t xml:space="preserve"> highlight the need to develop </w:t>
      </w:r>
      <w:del w:id="1" w:author="Bell, David - FS, OR" w:date="2024-01-16T09:10:00Z">
        <w:r w:rsidDel="0070788B">
          <w:rPr>
            <w:rFonts w:ascii="Times New Roman" w:hAnsi="Times New Roman" w:cs="Times New Roman"/>
            <w:sz w:val="24"/>
            <w:szCs w:val="24"/>
          </w:rPr>
          <w:delText xml:space="preserve">unbiased </w:delText>
        </w:r>
      </w:del>
      <w:ins w:id="2" w:author="Bell, David - FS, OR" w:date="2024-01-16T09:10:00Z">
        <w:r w:rsidR="0070788B">
          <w:rPr>
            <w:rFonts w:ascii="Times New Roman" w:hAnsi="Times New Roman" w:cs="Times New Roman"/>
            <w:sz w:val="24"/>
            <w:szCs w:val="24"/>
          </w:rPr>
          <w:t>accurate</w:t>
        </w:r>
        <w:r w:rsidR="0070788B">
          <w:rPr>
            <w:rFonts w:ascii="Times New Roman" w:hAnsi="Times New Roman" w:cs="Times New Roman"/>
            <w:sz w:val="24"/>
            <w:szCs w:val="24"/>
          </w:rPr>
          <w:t xml:space="preserve"> </w:t>
        </w:r>
      </w:ins>
      <w:r>
        <w:rPr>
          <w:rFonts w:ascii="Times New Roman" w:hAnsi="Times New Roman" w:cs="Times New Roman"/>
          <w:sz w:val="24"/>
          <w:szCs w:val="24"/>
        </w:rPr>
        <w:t xml:space="preserve">and verifiable information on forest mortality events, and improve our understanding of forest vulnerability in the future. </w:t>
      </w:r>
      <w:r w:rsidR="00C635AC">
        <w:rPr>
          <w:rFonts w:ascii="Times New Roman" w:hAnsi="Times New Roman" w:cs="Times New Roman"/>
          <w:sz w:val="24"/>
          <w:szCs w:val="24"/>
        </w:rPr>
        <w:t xml:space="preserve">However, available datasets about forest disturbances </w:t>
      </w:r>
      <w:r w:rsidR="00DE6FE6">
        <w:rPr>
          <w:rFonts w:ascii="Times New Roman" w:hAnsi="Times New Roman" w:cs="Times New Roman"/>
          <w:sz w:val="24"/>
          <w:szCs w:val="24"/>
        </w:rPr>
        <w:t>differ in various important aspects, including their spatial and temporal resolution, extent, and agent attribution. This makes gaining a cohesive picture of large-scale forest mortality events difficult. This project compares and integrates three forest disturbance data sources – plot-based data from the USDA Forest Service Forest Inventory and Analysis Program (FIA), aerial data from the Aerial Detection Survey</w:t>
      </w:r>
      <w:r w:rsidR="00A108B6">
        <w:rPr>
          <w:rFonts w:ascii="Times New Roman" w:hAnsi="Times New Roman" w:cs="Times New Roman"/>
          <w:sz w:val="24"/>
          <w:szCs w:val="24"/>
        </w:rPr>
        <w:t xml:space="preserve"> (ADS)</w:t>
      </w:r>
      <w:r w:rsidR="00DE6FE6">
        <w:rPr>
          <w:rFonts w:ascii="Times New Roman" w:hAnsi="Times New Roman" w:cs="Times New Roman"/>
          <w:sz w:val="24"/>
          <w:szCs w:val="24"/>
        </w:rPr>
        <w:t xml:space="preserve"> program, and remotely-sensed satellite time series imagery</w:t>
      </w:r>
      <w:ins w:id="3" w:author="Bell, David - FS, OR" w:date="2024-01-16T09:11:00Z">
        <w:r w:rsidR="0070788B">
          <w:rPr>
            <w:rFonts w:ascii="Times New Roman" w:hAnsi="Times New Roman" w:cs="Times New Roman"/>
            <w:sz w:val="24"/>
            <w:szCs w:val="24"/>
          </w:rPr>
          <w:t xml:space="preserve"> from </w:t>
        </w:r>
      </w:ins>
      <w:ins w:id="4" w:author="Bell, David - FS, OR" w:date="2024-01-16T09:12:00Z">
        <w:r w:rsidR="0070788B">
          <w:rPr>
            <w:rFonts w:ascii="Times New Roman" w:hAnsi="Times New Roman" w:cs="Times New Roman"/>
            <w:sz w:val="24"/>
            <w:szCs w:val="24"/>
          </w:rPr>
          <w:t>the NASA/USGS Landsat program</w:t>
        </w:r>
      </w:ins>
      <w:r w:rsidR="00DE6FE6">
        <w:rPr>
          <w:rFonts w:ascii="Times New Roman" w:hAnsi="Times New Roman" w:cs="Times New Roman"/>
          <w:sz w:val="24"/>
          <w:szCs w:val="24"/>
        </w:rPr>
        <w:t xml:space="preserve"> – in order to improve estimates of forest disturbance extent, severity, and vulnerability.</w:t>
      </w:r>
    </w:p>
    <w:p w14:paraId="2026EF6F" w14:textId="77777777" w:rsidR="00DE6FE6" w:rsidRDefault="00DE6FE6" w:rsidP="00311EE1">
      <w:pPr>
        <w:rPr>
          <w:rFonts w:ascii="Times New Roman" w:hAnsi="Times New Roman" w:cs="Times New Roman"/>
          <w:sz w:val="24"/>
          <w:szCs w:val="24"/>
        </w:rPr>
      </w:pPr>
    </w:p>
    <w:p w14:paraId="20C32C20" w14:textId="28CA9A30" w:rsidR="00DE6FE6" w:rsidRDefault="00DE6FE6" w:rsidP="00311EE1">
      <w:pPr>
        <w:rPr>
          <w:rFonts w:ascii="Times New Roman" w:hAnsi="Times New Roman" w:cs="Times New Roman"/>
          <w:b/>
          <w:bCs/>
          <w:sz w:val="24"/>
          <w:szCs w:val="24"/>
        </w:rPr>
      </w:pPr>
      <w:r>
        <w:rPr>
          <w:rFonts w:ascii="Times New Roman" w:hAnsi="Times New Roman" w:cs="Times New Roman"/>
          <w:b/>
          <w:bCs/>
          <w:sz w:val="24"/>
          <w:szCs w:val="24"/>
        </w:rPr>
        <w:t>Objectives</w:t>
      </w:r>
    </w:p>
    <w:p w14:paraId="0B18B018" w14:textId="2B7894F5" w:rsidR="00A108B6" w:rsidRDefault="00A108B6" w:rsidP="00A108B6">
      <w:pPr>
        <w:pStyle w:val="ListParagraph"/>
        <w:numPr>
          <w:ilvl w:val="0"/>
          <w:numId w:val="2"/>
        </w:numPr>
        <w:rPr>
          <w:rFonts w:ascii="Times New Roman" w:hAnsi="Times New Roman" w:cs="Times New Roman"/>
          <w:sz w:val="24"/>
          <w:szCs w:val="24"/>
        </w:rPr>
      </w:pPr>
      <w:r>
        <w:rPr>
          <w:rFonts w:ascii="Times New Roman" w:hAnsi="Times New Roman" w:cs="Times New Roman"/>
          <w:i/>
          <w:iCs/>
          <w:sz w:val="24"/>
          <w:szCs w:val="24"/>
        </w:rPr>
        <w:t>Data source comparisons</w:t>
      </w:r>
      <w:r>
        <w:rPr>
          <w:rFonts w:ascii="Times New Roman" w:hAnsi="Times New Roman" w:cs="Times New Roman"/>
          <w:sz w:val="24"/>
          <w:szCs w:val="24"/>
        </w:rPr>
        <w:t xml:space="preserve"> </w:t>
      </w:r>
    </w:p>
    <w:p w14:paraId="6ACC50A6" w14:textId="0F4AA231" w:rsidR="00A108B6" w:rsidRDefault="00A108B6" w:rsidP="00A108B6">
      <w:pPr>
        <w:ind w:left="720"/>
        <w:rPr>
          <w:rFonts w:ascii="Times New Roman" w:hAnsi="Times New Roman" w:cs="Times New Roman"/>
          <w:color w:val="FF0000"/>
          <w:sz w:val="24"/>
          <w:szCs w:val="24"/>
        </w:rPr>
      </w:pPr>
      <w:r>
        <w:rPr>
          <w:rFonts w:ascii="Times New Roman" w:hAnsi="Times New Roman" w:cs="Times New Roman"/>
          <w:sz w:val="24"/>
          <w:szCs w:val="24"/>
        </w:rPr>
        <w:t xml:space="preserve">Review and quantify the strengths, weaknesses, and complementary aspects of FIA, ADS, and </w:t>
      </w:r>
      <w:commentRangeStart w:id="5"/>
      <w:del w:id="6" w:author="Bell, David - FS, OR" w:date="2024-01-16T09:13:00Z">
        <w:r w:rsidDel="0070788B">
          <w:rPr>
            <w:rFonts w:ascii="Times New Roman" w:hAnsi="Times New Roman" w:cs="Times New Roman"/>
            <w:sz w:val="24"/>
            <w:szCs w:val="24"/>
          </w:rPr>
          <w:delText>remotely-sensed</w:delText>
        </w:r>
      </w:del>
      <w:ins w:id="7" w:author="Bell, David - FS, OR" w:date="2024-01-16T09:13:00Z">
        <w:r w:rsidR="0070788B">
          <w:rPr>
            <w:rFonts w:ascii="Times New Roman" w:hAnsi="Times New Roman" w:cs="Times New Roman"/>
            <w:sz w:val="24"/>
            <w:szCs w:val="24"/>
          </w:rPr>
          <w:t>Landsat</w:t>
        </w:r>
      </w:ins>
      <w:r>
        <w:rPr>
          <w:rFonts w:ascii="Times New Roman" w:hAnsi="Times New Roman" w:cs="Times New Roman"/>
          <w:sz w:val="24"/>
          <w:szCs w:val="24"/>
        </w:rPr>
        <w:t xml:space="preserve"> data</w:t>
      </w:r>
      <w:commentRangeEnd w:id="5"/>
      <w:r w:rsidR="000B04E7">
        <w:rPr>
          <w:rStyle w:val="CommentReference"/>
        </w:rPr>
        <w:commentReference w:id="5"/>
      </w:r>
      <w:r>
        <w:rPr>
          <w:rFonts w:ascii="Times New Roman" w:hAnsi="Times New Roman" w:cs="Times New Roman"/>
          <w:sz w:val="24"/>
          <w:szCs w:val="24"/>
        </w:rPr>
        <w:t xml:space="preserve">. </w:t>
      </w:r>
      <w:r w:rsidR="00B721F3">
        <w:rPr>
          <w:rFonts w:ascii="Times New Roman" w:hAnsi="Times New Roman" w:cs="Times New Roman"/>
          <w:sz w:val="24"/>
          <w:szCs w:val="24"/>
        </w:rPr>
        <w:t>Compare</w:t>
      </w:r>
      <w:r>
        <w:rPr>
          <w:rFonts w:ascii="Times New Roman" w:hAnsi="Times New Roman" w:cs="Times New Roman"/>
          <w:sz w:val="24"/>
          <w:szCs w:val="24"/>
        </w:rPr>
        <w:t xml:space="preserve"> three core metrics (area impacted, attribution, and severity) across data sources in the context of two case-studies: 2022 Firmageddon event in OR and </w:t>
      </w:r>
      <w:commentRangeStart w:id="8"/>
      <w:commentRangeStart w:id="9"/>
      <w:r w:rsidRPr="00A108B6">
        <w:rPr>
          <w:rFonts w:ascii="Times New Roman" w:hAnsi="Times New Roman" w:cs="Times New Roman"/>
          <w:color w:val="FF0000"/>
          <w:sz w:val="24"/>
          <w:szCs w:val="24"/>
        </w:rPr>
        <w:t>20XX pine beetle outbreak in XXXXX.</w:t>
      </w:r>
      <w:commentRangeEnd w:id="8"/>
      <w:r w:rsidR="000B04E7">
        <w:rPr>
          <w:rStyle w:val="CommentReference"/>
        </w:rPr>
        <w:commentReference w:id="8"/>
      </w:r>
      <w:commentRangeEnd w:id="9"/>
      <w:r w:rsidR="00E608E8">
        <w:rPr>
          <w:rStyle w:val="CommentReference"/>
        </w:rPr>
        <w:commentReference w:id="9"/>
      </w:r>
    </w:p>
    <w:p w14:paraId="70B3B801" w14:textId="656375B3" w:rsidR="00A108B6" w:rsidRDefault="00A108B6" w:rsidP="00A108B6">
      <w:pPr>
        <w:pStyle w:val="ListParagraph"/>
        <w:numPr>
          <w:ilvl w:val="0"/>
          <w:numId w:val="2"/>
        </w:numPr>
        <w:rPr>
          <w:rFonts w:ascii="Times New Roman" w:hAnsi="Times New Roman" w:cs="Times New Roman"/>
          <w:sz w:val="24"/>
          <w:szCs w:val="24"/>
        </w:rPr>
      </w:pPr>
      <w:r>
        <w:rPr>
          <w:rFonts w:ascii="Times New Roman" w:hAnsi="Times New Roman" w:cs="Times New Roman"/>
          <w:i/>
          <w:iCs/>
          <w:sz w:val="24"/>
          <w:szCs w:val="24"/>
        </w:rPr>
        <w:t>Data source integration</w:t>
      </w:r>
    </w:p>
    <w:p w14:paraId="22BC9CCC" w14:textId="46719B8E" w:rsidR="00C94D8D" w:rsidRDefault="00C94D8D" w:rsidP="00C94D8D">
      <w:pPr>
        <w:ind w:left="720"/>
        <w:rPr>
          <w:rFonts w:ascii="Times New Roman" w:hAnsi="Times New Roman" w:cs="Times New Roman"/>
          <w:sz w:val="24"/>
          <w:szCs w:val="24"/>
        </w:rPr>
      </w:pPr>
      <w:r>
        <w:rPr>
          <w:rFonts w:ascii="Times New Roman" w:hAnsi="Times New Roman" w:cs="Times New Roman"/>
          <w:sz w:val="24"/>
          <w:szCs w:val="24"/>
        </w:rPr>
        <w:t xml:space="preserve">Develop a data processing and modeling workflow for </w:t>
      </w:r>
      <w:del w:id="10" w:author="Bell, David - FS, OR" w:date="2024-01-16T09:22:00Z">
        <w:r w:rsidR="00B32D81" w:rsidDel="000B04E7">
          <w:rPr>
            <w:rFonts w:ascii="Times New Roman" w:hAnsi="Times New Roman" w:cs="Times New Roman"/>
            <w:sz w:val="24"/>
            <w:szCs w:val="24"/>
          </w:rPr>
          <w:delText xml:space="preserve"> </w:delText>
        </w:r>
      </w:del>
      <w:r w:rsidR="00B32D81">
        <w:rPr>
          <w:rFonts w:ascii="Times New Roman" w:hAnsi="Times New Roman" w:cs="Times New Roman"/>
          <w:sz w:val="24"/>
          <w:szCs w:val="24"/>
        </w:rPr>
        <w:t>integrating ADS, multispectral satellite imagery, and FIA plot measurements to provide spatially</w:t>
      </w:r>
      <w:ins w:id="11" w:author="Bell, David - FS, OR" w:date="2024-01-16T09:22:00Z">
        <w:r w:rsidR="000B04E7">
          <w:rPr>
            <w:rFonts w:ascii="Times New Roman" w:hAnsi="Times New Roman" w:cs="Times New Roman"/>
            <w:sz w:val="24"/>
            <w:szCs w:val="24"/>
          </w:rPr>
          <w:t xml:space="preserve"> and temporally consistent and </w:t>
        </w:r>
      </w:ins>
      <w:del w:id="12" w:author="Bell, David - FS, OR" w:date="2024-01-16T09:22:00Z">
        <w:r w:rsidR="00B32D81" w:rsidDel="000B04E7">
          <w:rPr>
            <w:rFonts w:ascii="Times New Roman" w:hAnsi="Times New Roman" w:cs="Times New Roman"/>
            <w:sz w:val="24"/>
            <w:szCs w:val="24"/>
          </w:rPr>
          <w:delText>-</w:delText>
        </w:r>
      </w:del>
      <w:r w:rsidR="00B32D81">
        <w:rPr>
          <w:rFonts w:ascii="Times New Roman" w:hAnsi="Times New Roman" w:cs="Times New Roman"/>
          <w:sz w:val="24"/>
          <w:szCs w:val="24"/>
        </w:rPr>
        <w:t xml:space="preserve">explicit estimates of proportional tree mortality. </w:t>
      </w:r>
    </w:p>
    <w:p w14:paraId="6D839096" w14:textId="2B7FAAC7" w:rsidR="00B32D81" w:rsidRDefault="00B32D81" w:rsidP="00B32D81">
      <w:pPr>
        <w:pStyle w:val="ListParagraph"/>
        <w:numPr>
          <w:ilvl w:val="0"/>
          <w:numId w:val="2"/>
        </w:numPr>
        <w:rPr>
          <w:rFonts w:ascii="Times New Roman" w:hAnsi="Times New Roman" w:cs="Times New Roman"/>
          <w:sz w:val="24"/>
          <w:szCs w:val="24"/>
        </w:rPr>
      </w:pPr>
      <w:r>
        <w:rPr>
          <w:rFonts w:ascii="Times New Roman" w:hAnsi="Times New Roman" w:cs="Times New Roman"/>
          <w:i/>
          <w:iCs/>
          <w:sz w:val="24"/>
          <w:szCs w:val="24"/>
        </w:rPr>
        <w:t>Landscape contextualization</w:t>
      </w:r>
    </w:p>
    <w:p w14:paraId="543D0153" w14:textId="77777777" w:rsidR="00B32D81" w:rsidRDefault="00B32D81" w:rsidP="00B32D81">
      <w:pPr>
        <w:ind w:left="720"/>
        <w:rPr>
          <w:rFonts w:ascii="Times New Roman" w:hAnsi="Times New Roman" w:cs="Times New Roman"/>
          <w:sz w:val="24"/>
          <w:szCs w:val="24"/>
        </w:rPr>
      </w:pPr>
      <w:r>
        <w:rPr>
          <w:rFonts w:ascii="Times New Roman" w:hAnsi="Times New Roman" w:cs="Times New Roman"/>
          <w:sz w:val="24"/>
          <w:szCs w:val="24"/>
        </w:rPr>
        <w:t>Combine modeled mortality estimates with imputed forest attribute data from the LEMMA GNN project, interpreting model outputs as on-the-ground impacts.</w:t>
      </w:r>
    </w:p>
    <w:p w14:paraId="3C5E6EC6" w14:textId="77777777" w:rsidR="00B32D81" w:rsidRDefault="00B32D81" w:rsidP="00B32D81">
      <w:pPr>
        <w:pStyle w:val="ListParagraph"/>
        <w:numPr>
          <w:ilvl w:val="0"/>
          <w:numId w:val="2"/>
        </w:numPr>
        <w:rPr>
          <w:rFonts w:ascii="Times New Roman" w:hAnsi="Times New Roman" w:cs="Times New Roman"/>
          <w:sz w:val="24"/>
          <w:szCs w:val="24"/>
        </w:rPr>
      </w:pPr>
      <w:r>
        <w:rPr>
          <w:rFonts w:ascii="Times New Roman" w:hAnsi="Times New Roman" w:cs="Times New Roman"/>
          <w:i/>
          <w:iCs/>
          <w:sz w:val="24"/>
          <w:szCs w:val="24"/>
        </w:rPr>
        <w:t>Retrospective and prospective vulnerability</w:t>
      </w:r>
    </w:p>
    <w:p w14:paraId="08D6AE32" w14:textId="5AA8F059" w:rsidR="00B32D81" w:rsidRPr="00B32D81" w:rsidRDefault="00B721F3" w:rsidP="00B32D81">
      <w:pPr>
        <w:ind w:left="720"/>
        <w:rPr>
          <w:rFonts w:ascii="Times New Roman" w:hAnsi="Times New Roman" w:cs="Times New Roman"/>
          <w:sz w:val="24"/>
          <w:szCs w:val="24"/>
        </w:rPr>
      </w:pPr>
      <w:r>
        <w:rPr>
          <w:rFonts w:ascii="Times New Roman" w:hAnsi="Times New Roman" w:cs="Times New Roman"/>
          <w:sz w:val="24"/>
          <w:szCs w:val="24"/>
        </w:rPr>
        <w:t>Use mortality estimates together with GNN forest attribute data and ancillary climatic and biophysical data to model the drivers of large-scale forest mortality. Assess our ability to retrospectively predict vulnerability (i.e., using Firmageddon and pine beetle case studies), and map potential future vulnerability to similar events.</w:t>
      </w:r>
    </w:p>
    <w:p w14:paraId="6E01F839" w14:textId="77777777" w:rsidR="00A108B6" w:rsidRDefault="00A108B6" w:rsidP="00311EE1">
      <w:pPr>
        <w:rPr>
          <w:rFonts w:ascii="Times New Roman" w:hAnsi="Times New Roman" w:cs="Times New Roman"/>
          <w:b/>
          <w:bCs/>
          <w:sz w:val="24"/>
          <w:szCs w:val="24"/>
        </w:rPr>
      </w:pPr>
    </w:p>
    <w:p w14:paraId="285D8EC0" w14:textId="212C8822" w:rsidR="00B721F3" w:rsidRDefault="00B721F3" w:rsidP="00DE6FE6">
      <w:pPr>
        <w:rPr>
          <w:rFonts w:ascii="Times New Roman" w:hAnsi="Times New Roman" w:cs="Times New Roman"/>
          <w:b/>
          <w:bCs/>
          <w:sz w:val="24"/>
          <w:szCs w:val="24"/>
        </w:rPr>
      </w:pPr>
      <w:r>
        <w:rPr>
          <w:rFonts w:ascii="Times New Roman" w:hAnsi="Times New Roman" w:cs="Times New Roman"/>
          <w:b/>
          <w:bCs/>
          <w:sz w:val="24"/>
          <w:szCs w:val="24"/>
        </w:rPr>
        <w:lastRenderedPageBreak/>
        <w:t>Approach</w:t>
      </w:r>
    </w:p>
    <w:p w14:paraId="7A4C3BDD" w14:textId="234A7D25" w:rsidR="00B721F3" w:rsidRDefault="00B721F3" w:rsidP="00DE6FE6">
      <w:pPr>
        <w:rPr>
          <w:rFonts w:ascii="Times New Roman" w:hAnsi="Times New Roman" w:cs="Times New Roman"/>
          <w:sz w:val="24"/>
          <w:szCs w:val="24"/>
        </w:rPr>
      </w:pPr>
      <w:r>
        <w:rPr>
          <w:rFonts w:ascii="Times New Roman" w:hAnsi="Times New Roman" w:cs="Times New Roman"/>
          <w:i/>
          <w:iCs/>
          <w:sz w:val="24"/>
          <w:szCs w:val="24"/>
        </w:rPr>
        <w:t>Data source comparisons</w:t>
      </w:r>
    </w:p>
    <w:tbl>
      <w:tblPr>
        <w:tblpPr w:leftFromText="180" w:rightFromText="180" w:vertAnchor="page" w:horzAnchor="margin" w:tblpY="4845"/>
        <w:tblW w:w="8918" w:type="dxa"/>
        <w:tblLook w:val="04A0" w:firstRow="1" w:lastRow="0" w:firstColumn="1" w:lastColumn="0" w:noHBand="0" w:noVBand="1"/>
      </w:tblPr>
      <w:tblGrid>
        <w:gridCol w:w="1665"/>
        <w:gridCol w:w="1521"/>
        <w:gridCol w:w="1718"/>
        <w:gridCol w:w="2007"/>
        <w:gridCol w:w="2007"/>
      </w:tblGrid>
      <w:tr w:rsidR="00EE3D11" w:rsidRPr="00A135A5" w14:paraId="0BF87B2F" w14:textId="77777777" w:rsidTr="00EE3D11">
        <w:trPr>
          <w:trHeight w:val="255"/>
        </w:trPr>
        <w:tc>
          <w:tcPr>
            <w:tcW w:w="1665" w:type="dxa"/>
            <w:tcBorders>
              <w:top w:val="single" w:sz="4" w:space="0" w:color="000000"/>
              <w:left w:val="nil"/>
              <w:bottom w:val="single" w:sz="4" w:space="0" w:color="auto"/>
              <w:right w:val="nil"/>
            </w:tcBorders>
            <w:shd w:val="clear" w:color="000000" w:fill="A6A6A6"/>
            <w:noWrap/>
            <w:vAlign w:val="bottom"/>
            <w:hideMark/>
          </w:tcPr>
          <w:p w14:paraId="37C0CDE6"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 </w:t>
            </w:r>
          </w:p>
        </w:tc>
        <w:tc>
          <w:tcPr>
            <w:tcW w:w="1521" w:type="dxa"/>
            <w:tcBorders>
              <w:top w:val="single" w:sz="4" w:space="0" w:color="000000"/>
              <w:left w:val="nil"/>
              <w:bottom w:val="single" w:sz="4" w:space="0" w:color="auto"/>
              <w:right w:val="nil"/>
            </w:tcBorders>
            <w:shd w:val="clear" w:color="000000" w:fill="A6A6A6"/>
            <w:noWrap/>
            <w:vAlign w:val="bottom"/>
            <w:hideMark/>
          </w:tcPr>
          <w:p w14:paraId="7AA7C6F2"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 </w:t>
            </w:r>
          </w:p>
        </w:tc>
        <w:tc>
          <w:tcPr>
            <w:tcW w:w="1718" w:type="dxa"/>
            <w:tcBorders>
              <w:top w:val="single" w:sz="4" w:space="0" w:color="000000"/>
              <w:left w:val="nil"/>
              <w:bottom w:val="single" w:sz="4" w:space="0" w:color="auto"/>
              <w:right w:val="nil"/>
            </w:tcBorders>
            <w:shd w:val="clear" w:color="000000" w:fill="A6A6A6"/>
            <w:noWrap/>
            <w:vAlign w:val="center"/>
            <w:hideMark/>
          </w:tcPr>
          <w:p w14:paraId="11881C51" w14:textId="77777777" w:rsidR="00230EB9" w:rsidRPr="00230EB9" w:rsidRDefault="00230EB9" w:rsidP="00EE3D11">
            <w:pPr>
              <w:spacing w:after="0" w:line="240" w:lineRule="auto"/>
              <w:jc w:val="center"/>
              <w:rPr>
                <w:rFonts w:ascii="Calibri" w:eastAsia="Times New Roman" w:hAnsi="Calibri" w:cs="Calibri"/>
                <w:b/>
                <w:bCs/>
                <w:color w:val="000000"/>
                <w:sz w:val="24"/>
                <w:szCs w:val="24"/>
              </w:rPr>
            </w:pPr>
            <w:r w:rsidRPr="00230EB9">
              <w:rPr>
                <w:rFonts w:ascii="Calibri" w:eastAsia="Times New Roman" w:hAnsi="Calibri" w:cs="Calibri"/>
                <w:b/>
                <w:bCs/>
                <w:color w:val="000000"/>
                <w:sz w:val="24"/>
                <w:szCs w:val="24"/>
              </w:rPr>
              <w:t>FIA</w:t>
            </w:r>
          </w:p>
        </w:tc>
        <w:tc>
          <w:tcPr>
            <w:tcW w:w="2007" w:type="dxa"/>
            <w:tcBorders>
              <w:top w:val="single" w:sz="4" w:space="0" w:color="000000"/>
              <w:left w:val="nil"/>
              <w:bottom w:val="single" w:sz="4" w:space="0" w:color="auto"/>
              <w:right w:val="nil"/>
            </w:tcBorders>
            <w:shd w:val="clear" w:color="000000" w:fill="A6A6A6"/>
            <w:noWrap/>
            <w:vAlign w:val="center"/>
            <w:hideMark/>
          </w:tcPr>
          <w:p w14:paraId="2DB30035" w14:textId="77777777" w:rsidR="00230EB9" w:rsidRPr="00230EB9" w:rsidRDefault="00230EB9" w:rsidP="00EE3D11">
            <w:pPr>
              <w:spacing w:after="0" w:line="240" w:lineRule="auto"/>
              <w:jc w:val="center"/>
              <w:rPr>
                <w:rFonts w:ascii="Calibri" w:eastAsia="Times New Roman" w:hAnsi="Calibri" w:cs="Calibri"/>
                <w:b/>
                <w:bCs/>
                <w:color w:val="000000"/>
                <w:sz w:val="24"/>
                <w:szCs w:val="24"/>
              </w:rPr>
            </w:pPr>
            <w:r w:rsidRPr="00230EB9">
              <w:rPr>
                <w:rFonts w:ascii="Calibri" w:eastAsia="Times New Roman" w:hAnsi="Calibri" w:cs="Calibri"/>
                <w:b/>
                <w:bCs/>
                <w:color w:val="000000"/>
                <w:sz w:val="24"/>
                <w:szCs w:val="24"/>
              </w:rPr>
              <w:t>ADS</w:t>
            </w:r>
          </w:p>
        </w:tc>
        <w:tc>
          <w:tcPr>
            <w:tcW w:w="2007" w:type="dxa"/>
            <w:tcBorders>
              <w:top w:val="single" w:sz="4" w:space="0" w:color="000000"/>
              <w:left w:val="nil"/>
              <w:bottom w:val="single" w:sz="4" w:space="0" w:color="auto"/>
              <w:right w:val="nil"/>
            </w:tcBorders>
            <w:shd w:val="clear" w:color="000000" w:fill="A6A6A6"/>
            <w:noWrap/>
            <w:vAlign w:val="center"/>
            <w:hideMark/>
          </w:tcPr>
          <w:p w14:paraId="471BAE3F" w14:textId="77777777" w:rsidR="00230EB9" w:rsidRPr="00230EB9" w:rsidRDefault="00230EB9" w:rsidP="00EE3D11">
            <w:pPr>
              <w:spacing w:after="0" w:line="240" w:lineRule="auto"/>
              <w:jc w:val="center"/>
              <w:rPr>
                <w:rFonts w:ascii="Calibri" w:eastAsia="Times New Roman" w:hAnsi="Calibri" w:cs="Calibri"/>
                <w:b/>
                <w:bCs/>
                <w:color w:val="000000"/>
                <w:sz w:val="24"/>
                <w:szCs w:val="24"/>
              </w:rPr>
            </w:pPr>
            <w:r w:rsidRPr="00230EB9">
              <w:rPr>
                <w:rFonts w:ascii="Calibri" w:eastAsia="Times New Roman" w:hAnsi="Calibri" w:cs="Calibri"/>
                <w:b/>
                <w:bCs/>
                <w:color w:val="000000"/>
                <w:sz w:val="24"/>
                <w:szCs w:val="24"/>
              </w:rPr>
              <w:t>Landsat</w:t>
            </w:r>
          </w:p>
        </w:tc>
      </w:tr>
      <w:tr w:rsidR="00EE3D11" w:rsidRPr="00A135A5" w14:paraId="20DE02C3" w14:textId="77777777" w:rsidTr="00EE3D11">
        <w:trPr>
          <w:trHeight w:val="289"/>
        </w:trPr>
        <w:tc>
          <w:tcPr>
            <w:tcW w:w="1665" w:type="dxa"/>
            <w:tcBorders>
              <w:top w:val="nil"/>
              <w:left w:val="nil"/>
              <w:bottom w:val="nil"/>
              <w:right w:val="nil"/>
            </w:tcBorders>
            <w:shd w:val="clear" w:color="auto" w:fill="auto"/>
            <w:noWrap/>
            <w:vAlign w:val="center"/>
            <w:hideMark/>
          </w:tcPr>
          <w:p w14:paraId="569A7AD0" w14:textId="77777777" w:rsidR="00230EB9" w:rsidRPr="00230EB9" w:rsidRDefault="00230EB9" w:rsidP="00EE3D11">
            <w:pPr>
              <w:spacing w:after="0" w:line="240" w:lineRule="auto"/>
              <w:jc w:val="center"/>
              <w:rPr>
                <w:rFonts w:ascii="Calibri" w:eastAsia="Times New Roman" w:hAnsi="Calibri" w:cs="Calibri"/>
                <w:b/>
                <w:bCs/>
                <w:color w:val="000000"/>
              </w:rPr>
            </w:pPr>
            <w:r w:rsidRPr="00230EB9">
              <w:rPr>
                <w:rFonts w:ascii="Calibri" w:eastAsia="Times New Roman" w:hAnsi="Calibri" w:cs="Calibri"/>
                <w:b/>
                <w:bCs/>
                <w:color w:val="000000"/>
              </w:rPr>
              <w:t>Extent</w:t>
            </w:r>
          </w:p>
        </w:tc>
        <w:tc>
          <w:tcPr>
            <w:tcW w:w="1521" w:type="dxa"/>
            <w:tcBorders>
              <w:top w:val="single" w:sz="4" w:space="0" w:color="auto"/>
              <w:left w:val="nil"/>
              <w:bottom w:val="nil"/>
              <w:right w:val="single" w:sz="4" w:space="0" w:color="auto"/>
            </w:tcBorders>
            <w:shd w:val="clear" w:color="auto" w:fill="auto"/>
            <w:noWrap/>
            <w:vAlign w:val="center"/>
            <w:hideMark/>
          </w:tcPr>
          <w:p w14:paraId="7F665500" w14:textId="77777777" w:rsidR="00230EB9" w:rsidRPr="00230EB9" w:rsidRDefault="00230EB9" w:rsidP="00EE3D11">
            <w:pPr>
              <w:spacing w:after="0" w:line="240" w:lineRule="auto"/>
              <w:jc w:val="center"/>
              <w:rPr>
                <w:rFonts w:ascii="Calibri" w:eastAsia="Times New Roman" w:hAnsi="Calibri" w:cs="Calibri"/>
                <w:i/>
                <w:iCs/>
                <w:color w:val="000000"/>
                <w:sz w:val="20"/>
                <w:szCs w:val="20"/>
              </w:rPr>
            </w:pPr>
            <w:r w:rsidRPr="00230EB9">
              <w:rPr>
                <w:rFonts w:ascii="Calibri" w:eastAsia="Times New Roman" w:hAnsi="Calibri" w:cs="Calibri"/>
                <w:i/>
                <w:iCs/>
                <w:color w:val="000000"/>
                <w:sz w:val="20"/>
                <w:szCs w:val="20"/>
              </w:rPr>
              <w:t>temporal</w:t>
            </w:r>
          </w:p>
        </w:tc>
        <w:tc>
          <w:tcPr>
            <w:tcW w:w="1718" w:type="dxa"/>
            <w:tcBorders>
              <w:top w:val="single" w:sz="4" w:space="0" w:color="auto"/>
              <w:left w:val="single" w:sz="4" w:space="0" w:color="auto"/>
              <w:bottom w:val="nil"/>
              <w:right w:val="single" w:sz="4" w:space="0" w:color="auto"/>
            </w:tcBorders>
            <w:shd w:val="clear" w:color="auto" w:fill="auto"/>
            <w:vAlign w:val="center"/>
            <w:hideMark/>
          </w:tcPr>
          <w:p w14:paraId="13D7E03B"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 xml:space="preserve">2000-2019 (for annual design) </w:t>
            </w:r>
          </w:p>
        </w:tc>
        <w:tc>
          <w:tcPr>
            <w:tcW w:w="2007" w:type="dxa"/>
            <w:tcBorders>
              <w:top w:val="single" w:sz="4" w:space="0" w:color="auto"/>
              <w:left w:val="single" w:sz="4" w:space="0" w:color="auto"/>
              <w:bottom w:val="nil"/>
              <w:right w:val="single" w:sz="4" w:space="0" w:color="auto"/>
            </w:tcBorders>
            <w:shd w:val="clear" w:color="auto" w:fill="auto"/>
            <w:vAlign w:val="center"/>
            <w:hideMark/>
          </w:tcPr>
          <w:p w14:paraId="5BC1FB64"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1970s? - present</w:t>
            </w:r>
          </w:p>
        </w:tc>
        <w:tc>
          <w:tcPr>
            <w:tcW w:w="2007" w:type="dxa"/>
            <w:tcBorders>
              <w:top w:val="single" w:sz="4" w:space="0" w:color="auto"/>
              <w:left w:val="single" w:sz="4" w:space="0" w:color="auto"/>
              <w:bottom w:val="nil"/>
              <w:right w:val="single" w:sz="4" w:space="0" w:color="auto"/>
            </w:tcBorders>
            <w:shd w:val="clear" w:color="auto" w:fill="auto"/>
            <w:vAlign w:val="center"/>
            <w:hideMark/>
          </w:tcPr>
          <w:p w14:paraId="3BD621DE"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1984 - present</w:t>
            </w:r>
          </w:p>
        </w:tc>
      </w:tr>
      <w:tr w:rsidR="00EE3D11" w:rsidRPr="00A135A5" w14:paraId="47D9FF7D" w14:textId="77777777" w:rsidTr="00EE3D11">
        <w:trPr>
          <w:trHeight w:val="289"/>
        </w:trPr>
        <w:tc>
          <w:tcPr>
            <w:tcW w:w="1665" w:type="dxa"/>
            <w:tcBorders>
              <w:top w:val="nil"/>
              <w:left w:val="nil"/>
              <w:bottom w:val="single" w:sz="4" w:space="0" w:color="auto"/>
              <w:right w:val="nil"/>
            </w:tcBorders>
            <w:shd w:val="clear" w:color="000000" w:fill="D9D9D9"/>
            <w:noWrap/>
            <w:vAlign w:val="center"/>
            <w:hideMark/>
          </w:tcPr>
          <w:p w14:paraId="001CC6C4" w14:textId="77777777" w:rsidR="00230EB9" w:rsidRPr="00230EB9" w:rsidRDefault="00230EB9" w:rsidP="00EE3D11">
            <w:pPr>
              <w:spacing w:after="0" w:line="240" w:lineRule="auto"/>
              <w:jc w:val="center"/>
              <w:rPr>
                <w:rFonts w:ascii="Calibri" w:eastAsia="Times New Roman" w:hAnsi="Calibri" w:cs="Calibri"/>
                <w:b/>
                <w:bCs/>
                <w:color w:val="000000"/>
              </w:rPr>
            </w:pPr>
            <w:r w:rsidRPr="00230EB9">
              <w:rPr>
                <w:rFonts w:ascii="Calibri" w:eastAsia="Times New Roman" w:hAnsi="Calibri" w:cs="Calibri"/>
                <w:b/>
                <w:bCs/>
                <w:color w:val="000000"/>
              </w:rPr>
              <w:t> </w:t>
            </w:r>
          </w:p>
        </w:tc>
        <w:tc>
          <w:tcPr>
            <w:tcW w:w="1521" w:type="dxa"/>
            <w:tcBorders>
              <w:top w:val="nil"/>
              <w:left w:val="nil"/>
              <w:bottom w:val="single" w:sz="4" w:space="0" w:color="auto"/>
              <w:right w:val="single" w:sz="4" w:space="0" w:color="auto"/>
            </w:tcBorders>
            <w:shd w:val="clear" w:color="000000" w:fill="D9D9D9"/>
            <w:noWrap/>
            <w:vAlign w:val="center"/>
            <w:hideMark/>
          </w:tcPr>
          <w:p w14:paraId="6B01EB19" w14:textId="77777777" w:rsidR="00230EB9" w:rsidRPr="00230EB9" w:rsidRDefault="00230EB9" w:rsidP="00EE3D11">
            <w:pPr>
              <w:spacing w:after="0" w:line="240" w:lineRule="auto"/>
              <w:jc w:val="center"/>
              <w:rPr>
                <w:rFonts w:ascii="Calibri" w:eastAsia="Times New Roman" w:hAnsi="Calibri" w:cs="Calibri"/>
                <w:i/>
                <w:iCs/>
                <w:color w:val="000000"/>
                <w:sz w:val="20"/>
                <w:szCs w:val="20"/>
              </w:rPr>
            </w:pPr>
            <w:r w:rsidRPr="00230EB9">
              <w:rPr>
                <w:rFonts w:ascii="Calibri" w:eastAsia="Times New Roman" w:hAnsi="Calibri" w:cs="Calibri"/>
                <w:i/>
                <w:iCs/>
                <w:color w:val="000000"/>
                <w:sz w:val="20"/>
                <w:szCs w:val="20"/>
              </w:rPr>
              <w:t>spatial</w:t>
            </w:r>
          </w:p>
        </w:tc>
        <w:tc>
          <w:tcPr>
            <w:tcW w:w="1718" w:type="dxa"/>
            <w:tcBorders>
              <w:top w:val="nil"/>
              <w:left w:val="single" w:sz="4" w:space="0" w:color="auto"/>
              <w:bottom w:val="nil"/>
              <w:right w:val="single" w:sz="4" w:space="0" w:color="auto"/>
            </w:tcBorders>
            <w:shd w:val="clear" w:color="000000" w:fill="D9D9D9"/>
            <w:vAlign w:val="center"/>
            <w:hideMark/>
          </w:tcPr>
          <w:p w14:paraId="43A50A21"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national</w:t>
            </w:r>
          </w:p>
        </w:tc>
        <w:tc>
          <w:tcPr>
            <w:tcW w:w="2007" w:type="dxa"/>
            <w:tcBorders>
              <w:top w:val="nil"/>
              <w:left w:val="single" w:sz="4" w:space="0" w:color="auto"/>
              <w:bottom w:val="nil"/>
              <w:right w:val="single" w:sz="4" w:space="0" w:color="auto"/>
            </w:tcBorders>
            <w:shd w:val="clear" w:color="000000" w:fill="D9D9D9"/>
            <w:vAlign w:val="center"/>
            <w:hideMark/>
          </w:tcPr>
          <w:p w14:paraId="2D82795E"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Depends on annual flown area</w:t>
            </w:r>
          </w:p>
        </w:tc>
        <w:tc>
          <w:tcPr>
            <w:tcW w:w="2007" w:type="dxa"/>
            <w:tcBorders>
              <w:top w:val="nil"/>
              <w:left w:val="single" w:sz="4" w:space="0" w:color="auto"/>
              <w:bottom w:val="nil"/>
              <w:right w:val="single" w:sz="4" w:space="0" w:color="auto"/>
            </w:tcBorders>
            <w:shd w:val="clear" w:color="000000" w:fill="D9D9D9"/>
            <w:vAlign w:val="center"/>
            <w:hideMark/>
          </w:tcPr>
          <w:p w14:paraId="0176DBC7"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global</w:t>
            </w:r>
          </w:p>
        </w:tc>
      </w:tr>
      <w:tr w:rsidR="00EE3D11" w:rsidRPr="00A135A5" w14:paraId="1273AB14" w14:textId="77777777" w:rsidTr="00EE3D11">
        <w:trPr>
          <w:trHeight w:val="289"/>
        </w:trPr>
        <w:tc>
          <w:tcPr>
            <w:tcW w:w="1665" w:type="dxa"/>
            <w:tcBorders>
              <w:top w:val="single" w:sz="4" w:space="0" w:color="auto"/>
              <w:left w:val="nil"/>
              <w:bottom w:val="nil"/>
              <w:right w:val="nil"/>
            </w:tcBorders>
            <w:shd w:val="clear" w:color="auto" w:fill="auto"/>
            <w:noWrap/>
            <w:vAlign w:val="center"/>
            <w:hideMark/>
          </w:tcPr>
          <w:p w14:paraId="112B3FF9" w14:textId="77777777" w:rsidR="00230EB9" w:rsidRPr="00230EB9" w:rsidRDefault="00230EB9" w:rsidP="00EE3D11">
            <w:pPr>
              <w:spacing w:after="0" w:line="240" w:lineRule="auto"/>
              <w:jc w:val="center"/>
              <w:rPr>
                <w:rFonts w:ascii="Calibri" w:eastAsia="Times New Roman" w:hAnsi="Calibri" w:cs="Calibri"/>
                <w:b/>
                <w:bCs/>
                <w:color w:val="000000"/>
              </w:rPr>
            </w:pPr>
            <w:r w:rsidRPr="00230EB9">
              <w:rPr>
                <w:rFonts w:ascii="Calibri" w:eastAsia="Times New Roman" w:hAnsi="Calibri" w:cs="Calibri"/>
                <w:b/>
                <w:bCs/>
                <w:color w:val="000000"/>
              </w:rPr>
              <w:t>Scale</w:t>
            </w:r>
          </w:p>
        </w:tc>
        <w:tc>
          <w:tcPr>
            <w:tcW w:w="1521" w:type="dxa"/>
            <w:tcBorders>
              <w:top w:val="single" w:sz="4" w:space="0" w:color="auto"/>
              <w:left w:val="nil"/>
              <w:bottom w:val="nil"/>
              <w:right w:val="single" w:sz="4" w:space="0" w:color="auto"/>
            </w:tcBorders>
            <w:shd w:val="clear" w:color="auto" w:fill="auto"/>
            <w:noWrap/>
            <w:vAlign w:val="center"/>
            <w:hideMark/>
          </w:tcPr>
          <w:p w14:paraId="4341DF11" w14:textId="77777777" w:rsidR="00230EB9" w:rsidRPr="00230EB9" w:rsidRDefault="00230EB9" w:rsidP="00EE3D11">
            <w:pPr>
              <w:spacing w:after="0" w:line="240" w:lineRule="auto"/>
              <w:jc w:val="center"/>
              <w:rPr>
                <w:rFonts w:ascii="Calibri" w:eastAsia="Times New Roman" w:hAnsi="Calibri" w:cs="Calibri"/>
                <w:i/>
                <w:iCs/>
                <w:color w:val="000000"/>
                <w:sz w:val="20"/>
                <w:szCs w:val="20"/>
              </w:rPr>
            </w:pPr>
            <w:r w:rsidRPr="00230EB9">
              <w:rPr>
                <w:rFonts w:ascii="Calibri" w:eastAsia="Times New Roman" w:hAnsi="Calibri" w:cs="Calibri"/>
                <w:i/>
                <w:iCs/>
                <w:color w:val="000000"/>
                <w:sz w:val="20"/>
                <w:szCs w:val="20"/>
              </w:rPr>
              <w:t>temporal</w:t>
            </w:r>
          </w:p>
        </w:tc>
        <w:tc>
          <w:tcPr>
            <w:tcW w:w="1718" w:type="dxa"/>
            <w:tcBorders>
              <w:top w:val="nil"/>
              <w:left w:val="single" w:sz="4" w:space="0" w:color="auto"/>
              <w:bottom w:val="nil"/>
              <w:right w:val="single" w:sz="4" w:space="0" w:color="auto"/>
            </w:tcBorders>
            <w:shd w:val="clear" w:color="auto" w:fill="auto"/>
            <w:vAlign w:val="center"/>
            <w:hideMark/>
          </w:tcPr>
          <w:p w14:paraId="51175E13"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difference between inventories</w:t>
            </w:r>
          </w:p>
        </w:tc>
        <w:tc>
          <w:tcPr>
            <w:tcW w:w="2007" w:type="dxa"/>
            <w:tcBorders>
              <w:top w:val="nil"/>
              <w:left w:val="single" w:sz="4" w:space="0" w:color="auto"/>
              <w:bottom w:val="nil"/>
              <w:right w:val="single" w:sz="4" w:space="0" w:color="auto"/>
            </w:tcBorders>
            <w:shd w:val="clear" w:color="auto" w:fill="auto"/>
            <w:vAlign w:val="center"/>
            <w:hideMark/>
          </w:tcPr>
          <w:p w14:paraId="0880E303"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w:t>
            </w:r>
          </w:p>
        </w:tc>
        <w:tc>
          <w:tcPr>
            <w:tcW w:w="2007" w:type="dxa"/>
            <w:tcBorders>
              <w:top w:val="nil"/>
              <w:left w:val="single" w:sz="4" w:space="0" w:color="auto"/>
              <w:bottom w:val="nil"/>
              <w:right w:val="single" w:sz="4" w:space="0" w:color="auto"/>
            </w:tcBorders>
            <w:shd w:val="clear" w:color="auto" w:fill="auto"/>
            <w:vAlign w:val="center"/>
            <w:hideMark/>
          </w:tcPr>
          <w:p w14:paraId="539190FA"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annual?</w:t>
            </w:r>
          </w:p>
        </w:tc>
      </w:tr>
      <w:tr w:rsidR="00EE3D11" w:rsidRPr="00A135A5" w14:paraId="63B85E38" w14:textId="77777777" w:rsidTr="00EE3D11">
        <w:trPr>
          <w:trHeight w:val="289"/>
        </w:trPr>
        <w:tc>
          <w:tcPr>
            <w:tcW w:w="1665" w:type="dxa"/>
            <w:tcBorders>
              <w:top w:val="nil"/>
              <w:left w:val="nil"/>
              <w:bottom w:val="single" w:sz="4" w:space="0" w:color="auto"/>
              <w:right w:val="nil"/>
            </w:tcBorders>
            <w:shd w:val="clear" w:color="D9D9D9" w:fill="D9D9D9"/>
            <w:noWrap/>
            <w:vAlign w:val="center"/>
            <w:hideMark/>
          </w:tcPr>
          <w:p w14:paraId="7A76D316" w14:textId="77777777" w:rsidR="00230EB9" w:rsidRPr="00230EB9" w:rsidRDefault="00230EB9" w:rsidP="00EE3D11">
            <w:pPr>
              <w:spacing w:after="0" w:line="240" w:lineRule="auto"/>
              <w:jc w:val="center"/>
              <w:rPr>
                <w:rFonts w:ascii="Calibri" w:eastAsia="Times New Roman" w:hAnsi="Calibri" w:cs="Calibri"/>
                <w:b/>
                <w:bCs/>
                <w:color w:val="000000"/>
              </w:rPr>
            </w:pPr>
            <w:r w:rsidRPr="00230EB9">
              <w:rPr>
                <w:rFonts w:ascii="Calibri" w:eastAsia="Times New Roman" w:hAnsi="Calibri" w:cs="Calibri"/>
                <w:b/>
                <w:bCs/>
                <w:color w:val="000000"/>
              </w:rPr>
              <w:t> </w:t>
            </w:r>
          </w:p>
        </w:tc>
        <w:tc>
          <w:tcPr>
            <w:tcW w:w="1521" w:type="dxa"/>
            <w:tcBorders>
              <w:top w:val="nil"/>
              <w:left w:val="nil"/>
              <w:bottom w:val="single" w:sz="4" w:space="0" w:color="auto"/>
              <w:right w:val="nil"/>
            </w:tcBorders>
            <w:shd w:val="clear" w:color="D9D9D9" w:fill="D9D9D9"/>
            <w:noWrap/>
            <w:vAlign w:val="center"/>
            <w:hideMark/>
          </w:tcPr>
          <w:p w14:paraId="3B8CF55E" w14:textId="77777777" w:rsidR="00230EB9" w:rsidRPr="00230EB9" w:rsidRDefault="00230EB9" w:rsidP="00EE3D11">
            <w:pPr>
              <w:spacing w:after="0" w:line="240" w:lineRule="auto"/>
              <w:jc w:val="center"/>
              <w:rPr>
                <w:rFonts w:ascii="Calibri" w:eastAsia="Times New Roman" w:hAnsi="Calibri" w:cs="Calibri"/>
                <w:i/>
                <w:iCs/>
                <w:color w:val="000000"/>
                <w:sz w:val="20"/>
                <w:szCs w:val="20"/>
              </w:rPr>
            </w:pPr>
            <w:r w:rsidRPr="00230EB9">
              <w:rPr>
                <w:rFonts w:ascii="Calibri" w:eastAsia="Times New Roman" w:hAnsi="Calibri" w:cs="Calibri"/>
                <w:i/>
                <w:iCs/>
                <w:color w:val="000000"/>
                <w:sz w:val="20"/>
                <w:szCs w:val="20"/>
              </w:rPr>
              <w:t>spatial</w:t>
            </w:r>
          </w:p>
        </w:tc>
        <w:tc>
          <w:tcPr>
            <w:tcW w:w="1718" w:type="dxa"/>
            <w:tcBorders>
              <w:top w:val="single" w:sz="8" w:space="0" w:color="FF0000"/>
              <w:left w:val="single" w:sz="8" w:space="0" w:color="FF0000"/>
              <w:bottom w:val="single" w:sz="8" w:space="0" w:color="FF0000"/>
              <w:right w:val="single" w:sz="4" w:space="0" w:color="auto"/>
            </w:tcBorders>
            <w:shd w:val="clear" w:color="D9D9D9" w:fill="D9D9D9"/>
            <w:vAlign w:val="center"/>
            <w:hideMark/>
          </w:tcPr>
          <w:p w14:paraId="29ADF316"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estimation strata; 90 m plot</w:t>
            </w:r>
          </w:p>
        </w:tc>
        <w:tc>
          <w:tcPr>
            <w:tcW w:w="2007" w:type="dxa"/>
            <w:tcBorders>
              <w:top w:val="single" w:sz="8" w:space="0" w:color="FF0000"/>
              <w:left w:val="single" w:sz="4" w:space="0" w:color="auto"/>
              <w:bottom w:val="single" w:sz="8" w:space="0" w:color="FF0000"/>
              <w:right w:val="single" w:sz="4" w:space="0" w:color="auto"/>
            </w:tcBorders>
            <w:shd w:val="clear" w:color="D9D9D9" w:fill="D9D9D9"/>
            <w:vAlign w:val="center"/>
            <w:hideMark/>
          </w:tcPr>
          <w:p w14:paraId="115367F7"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variable -- watershed?</w:t>
            </w:r>
          </w:p>
        </w:tc>
        <w:tc>
          <w:tcPr>
            <w:tcW w:w="2007" w:type="dxa"/>
            <w:tcBorders>
              <w:top w:val="single" w:sz="8" w:space="0" w:color="FF0000"/>
              <w:left w:val="single" w:sz="4" w:space="0" w:color="auto"/>
              <w:bottom w:val="single" w:sz="8" w:space="0" w:color="FF0000"/>
              <w:right w:val="single" w:sz="8" w:space="0" w:color="FF0000"/>
            </w:tcBorders>
            <w:shd w:val="clear" w:color="D9D9D9" w:fill="D9D9D9"/>
            <w:vAlign w:val="center"/>
            <w:hideMark/>
          </w:tcPr>
          <w:p w14:paraId="47C82175"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pixel</w:t>
            </w:r>
          </w:p>
        </w:tc>
      </w:tr>
      <w:tr w:rsidR="00EE3D11" w:rsidRPr="00A135A5" w14:paraId="28CC9586" w14:textId="77777777" w:rsidTr="00EE3D11">
        <w:trPr>
          <w:trHeight w:val="289"/>
        </w:trPr>
        <w:tc>
          <w:tcPr>
            <w:tcW w:w="1665" w:type="dxa"/>
            <w:tcBorders>
              <w:top w:val="single" w:sz="4" w:space="0" w:color="auto"/>
              <w:left w:val="nil"/>
              <w:bottom w:val="nil"/>
              <w:right w:val="nil"/>
            </w:tcBorders>
            <w:shd w:val="clear" w:color="auto" w:fill="auto"/>
            <w:noWrap/>
            <w:vAlign w:val="center"/>
            <w:hideMark/>
          </w:tcPr>
          <w:p w14:paraId="33036695" w14:textId="77777777" w:rsidR="00230EB9" w:rsidRPr="00230EB9" w:rsidRDefault="00230EB9" w:rsidP="00EE3D11">
            <w:pPr>
              <w:spacing w:after="0" w:line="240" w:lineRule="auto"/>
              <w:jc w:val="center"/>
              <w:rPr>
                <w:rFonts w:ascii="Calibri" w:eastAsia="Times New Roman" w:hAnsi="Calibri" w:cs="Calibri"/>
                <w:b/>
                <w:bCs/>
                <w:color w:val="000000"/>
              </w:rPr>
            </w:pPr>
            <w:r w:rsidRPr="00230EB9">
              <w:rPr>
                <w:rFonts w:ascii="Calibri" w:eastAsia="Times New Roman" w:hAnsi="Calibri" w:cs="Calibri"/>
                <w:b/>
                <w:bCs/>
                <w:color w:val="000000"/>
              </w:rPr>
              <w:t>Resolution</w:t>
            </w:r>
          </w:p>
        </w:tc>
        <w:tc>
          <w:tcPr>
            <w:tcW w:w="1521" w:type="dxa"/>
            <w:tcBorders>
              <w:top w:val="single" w:sz="4" w:space="0" w:color="auto"/>
              <w:left w:val="nil"/>
              <w:bottom w:val="nil"/>
              <w:right w:val="single" w:sz="4" w:space="0" w:color="auto"/>
            </w:tcBorders>
            <w:shd w:val="clear" w:color="auto" w:fill="auto"/>
            <w:noWrap/>
            <w:vAlign w:val="center"/>
            <w:hideMark/>
          </w:tcPr>
          <w:p w14:paraId="24832C9C" w14:textId="77777777" w:rsidR="00230EB9" w:rsidRPr="00230EB9" w:rsidRDefault="00230EB9" w:rsidP="00EE3D11">
            <w:pPr>
              <w:spacing w:after="0" w:line="240" w:lineRule="auto"/>
              <w:jc w:val="center"/>
              <w:rPr>
                <w:rFonts w:ascii="Calibri" w:eastAsia="Times New Roman" w:hAnsi="Calibri" w:cs="Calibri"/>
                <w:i/>
                <w:iCs/>
                <w:color w:val="000000"/>
                <w:sz w:val="20"/>
                <w:szCs w:val="20"/>
              </w:rPr>
            </w:pPr>
            <w:r w:rsidRPr="00230EB9">
              <w:rPr>
                <w:rFonts w:ascii="Calibri" w:eastAsia="Times New Roman" w:hAnsi="Calibri" w:cs="Calibri"/>
                <w:i/>
                <w:iCs/>
                <w:color w:val="000000"/>
                <w:sz w:val="20"/>
                <w:szCs w:val="20"/>
              </w:rPr>
              <w:t>temporal</w:t>
            </w:r>
          </w:p>
        </w:tc>
        <w:tc>
          <w:tcPr>
            <w:tcW w:w="1718" w:type="dxa"/>
            <w:tcBorders>
              <w:top w:val="nil"/>
              <w:left w:val="single" w:sz="4" w:space="0" w:color="auto"/>
              <w:bottom w:val="nil"/>
              <w:right w:val="single" w:sz="4" w:space="0" w:color="auto"/>
            </w:tcBorders>
            <w:shd w:val="clear" w:color="auto" w:fill="auto"/>
            <w:vAlign w:val="center"/>
            <w:hideMark/>
          </w:tcPr>
          <w:p w14:paraId="57532547"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decadal or annual sample</w:t>
            </w:r>
          </w:p>
        </w:tc>
        <w:tc>
          <w:tcPr>
            <w:tcW w:w="2007" w:type="dxa"/>
            <w:tcBorders>
              <w:top w:val="nil"/>
              <w:left w:val="single" w:sz="4" w:space="0" w:color="auto"/>
              <w:bottom w:val="nil"/>
              <w:right w:val="single" w:sz="4" w:space="0" w:color="auto"/>
            </w:tcBorders>
            <w:shd w:val="clear" w:color="auto" w:fill="auto"/>
            <w:vAlign w:val="center"/>
            <w:hideMark/>
          </w:tcPr>
          <w:p w14:paraId="2BC9EF02"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annual?</w:t>
            </w:r>
          </w:p>
        </w:tc>
        <w:tc>
          <w:tcPr>
            <w:tcW w:w="2007" w:type="dxa"/>
            <w:tcBorders>
              <w:top w:val="nil"/>
              <w:left w:val="single" w:sz="4" w:space="0" w:color="auto"/>
              <w:bottom w:val="nil"/>
              <w:right w:val="single" w:sz="4" w:space="0" w:color="auto"/>
            </w:tcBorders>
            <w:shd w:val="clear" w:color="auto" w:fill="auto"/>
            <w:vAlign w:val="center"/>
            <w:hideMark/>
          </w:tcPr>
          <w:p w14:paraId="7CE2EDE0"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annual</w:t>
            </w:r>
          </w:p>
        </w:tc>
      </w:tr>
      <w:tr w:rsidR="00EE3D11" w:rsidRPr="00A135A5" w14:paraId="78518B1B" w14:textId="77777777" w:rsidTr="00EE3D11">
        <w:trPr>
          <w:trHeight w:val="289"/>
        </w:trPr>
        <w:tc>
          <w:tcPr>
            <w:tcW w:w="1665" w:type="dxa"/>
            <w:tcBorders>
              <w:top w:val="nil"/>
              <w:left w:val="nil"/>
              <w:bottom w:val="single" w:sz="4" w:space="0" w:color="auto"/>
              <w:right w:val="nil"/>
            </w:tcBorders>
            <w:shd w:val="clear" w:color="D9D9D9" w:fill="D9D9D9"/>
            <w:noWrap/>
            <w:vAlign w:val="center"/>
            <w:hideMark/>
          </w:tcPr>
          <w:p w14:paraId="4B9105ED" w14:textId="77777777" w:rsidR="00230EB9" w:rsidRPr="00230EB9" w:rsidRDefault="00230EB9" w:rsidP="00EE3D11">
            <w:pPr>
              <w:spacing w:after="0" w:line="240" w:lineRule="auto"/>
              <w:jc w:val="center"/>
              <w:rPr>
                <w:rFonts w:ascii="Calibri" w:eastAsia="Times New Roman" w:hAnsi="Calibri" w:cs="Calibri"/>
                <w:b/>
                <w:bCs/>
                <w:color w:val="000000"/>
              </w:rPr>
            </w:pPr>
            <w:r w:rsidRPr="00230EB9">
              <w:rPr>
                <w:rFonts w:ascii="Calibri" w:eastAsia="Times New Roman" w:hAnsi="Calibri" w:cs="Calibri"/>
                <w:b/>
                <w:bCs/>
                <w:color w:val="000000"/>
              </w:rPr>
              <w:t> </w:t>
            </w:r>
          </w:p>
        </w:tc>
        <w:tc>
          <w:tcPr>
            <w:tcW w:w="1521" w:type="dxa"/>
            <w:tcBorders>
              <w:top w:val="nil"/>
              <w:left w:val="nil"/>
              <w:bottom w:val="single" w:sz="4" w:space="0" w:color="auto"/>
              <w:right w:val="single" w:sz="4" w:space="0" w:color="auto"/>
            </w:tcBorders>
            <w:shd w:val="clear" w:color="D9D9D9" w:fill="D9D9D9"/>
            <w:noWrap/>
            <w:vAlign w:val="center"/>
            <w:hideMark/>
          </w:tcPr>
          <w:p w14:paraId="159D438B" w14:textId="77777777" w:rsidR="00230EB9" w:rsidRPr="00230EB9" w:rsidRDefault="00230EB9" w:rsidP="00EE3D11">
            <w:pPr>
              <w:spacing w:after="0" w:line="240" w:lineRule="auto"/>
              <w:jc w:val="center"/>
              <w:rPr>
                <w:rFonts w:ascii="Calibri" w:eastAsia="Times New Roman" w:hAnsi="Calibri" w:cs="Calibri"/>
                <w:i/>
                <w:iCs/>
                <w:color w:val="000000"/>
                <w:sz w:val="20"/>
                <w:szCs w:val="20"/>
              </w:rPr>
            </w:pPr>
            <w:r w:rsidRPr="00230EB9">
              <w:rPr>
                <w:rFonts w:ascii="Calibri" w:eastAsia="Times New Roman" w:hAnsi="Calibri" w:cs="Calibri"/>
                <w:i/>
                <w:iCs/>
                <w:color w:val="000000"/>
                <w:sz w:val="20"/>
                <w:szCs w:val="20"/>
              </w:rPr>
              <w:t>spatial</w:t>
            </w:r>
          </w:p>
        </w:tc>
        <w:tc>
          <w:tcPr>
            <w:tcW w:w="1718" w:type="dxa"/>
            <w:tcBorders>
              <w:top w:val="nil"/>
              <w:left w:val="single" w:sz="4" w:space="0" w:color="auto"/>
              <w:bottom w:val="nil"/>
              <w:right w:val="single" w:sz="4" w:space="0" w:color="auto"/>
            </w:tcBorders>
            <w:shd w:val="clear" w:color="D9D9D9" w:fill="D9D9D9"/>
            <w:vAlign w:val="center"/>
            <w:hideMark/>
          </w:tcPr>
          <w:p w14:paraId="4D34FB4B"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90m plot; individual tree</w:t>
            </w:r>
          </w:p>
        </w:tc>
        <w:tc>
          <w:tcPr>
            <w:tcW w:w="2007" w:type="dxa"/>
            <w:tcBorders>
              <w:top w:val="nil"/>
              <w:left w:val="single" w:sz="4" w:space="0" w:color="auto"/>
              <w:bottom w:val="nil"/>
              <w:right w:val="single" w:sz="4" w:space="0" w:color="auto"/>
            </w:tcBorders>
            <w:shd w:val="clear" w:color="D9D9D9" w:fill="D9D9D9"/>
            <w:vAlign w:val="center"/>
            <w:hideMark/>
          </w:tcPr>
          <w:p w14:paraId="0499573F"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variable</w:t>
            </w:r>
          </w:p>
        </w:tc>
        <w:tc>
          <w:tcPr>
            <w:tcW w:w="2007" w:type="dxa"/>
            <w:tcBorders>
              <w:top w:val="nil"/>
              <w:left w:val="single" w:sz="4" w:space="0" w:color="auto"/>
              <w:bottom w:val="nil"/>
              <w:right w:val="single" w:sz="4" w:space="0" w:color="auto"/>
            </w:tcBorders>
            <w:shd w:val="clear" w:color="D9D9D9" w:fill="D9D9D9"/>
            <w:vAlign w:val="center"/>
            <w:hideMark/>
          </w:tcPr>
          <w:p w14:paraId="09B4CE0D"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30 m</w:t>
            </w:r>
          </w:p>
        </w:tc>
      </w:tr>
      <w:tr w:rsidR="00EE3D11" w:rsidRPr="00A135A5" w14:paraId="023F1F8A" w14:textId="77777777" w:rsidTr="00EE3D11">
        <w:trPr>
          <w:trHeight w:val="426"/>
        </w:trPr>
        <w:tc>
          <w:tcPr>
            <w:tcW w:w="1665" w:type="dxa"/>
            <w:tcBorders>
              <w:top w:val="single" w:sz="4" w:space="0" w:color="auto"/>
              <w:left w:val="nil"/>
              <w:bottom w:val="nil"/>
              <w:right w:val="nil"/>
            </w:tcBorders>
            <w:shd w:val="clear" w:color="auto" w:fill="auto"/>
            <w:noWrap/>
            <w:vAlign w:val="center"/>
            <w:hideMark/>
          </w:tcPr>
          <w:p w14:paraId="6B528876" w14:textId="77777777" w:rsidR="00230EB9" w:rsidRPr="00230EB9" w:rsidRDefault="00230EB9" w:rsidP="00EE3D11">
            <w:pPr>
              <w:spacing w:after="0" w:line="240" w:lineRule="auto"/>
              <w:jc w:val="center"/>
              <w:rPr>
                <w:rFonts w:ascii="Calibri" w:eastAsia="Times New Roman" w:hAnsi="Calibri" w:cs="Calibri"/>
                <w:b/>
                <w:bCs/>
                <w:color w:val="000000"/>
              </w:rPr>
            </w:pPr>
            <w:r w:rsidRPr="00230EB9">
              <w:rPr>
                <w:rFonts w:ascii="Calibri" w:eastAsia="Times New Roman" w:hAnsi="Calibri" w:cs="Calibri"/>
                <w:b/>
                <w:bCs/>
                <w:color w:val="000000"/>
              </w:rPr>
              <w:t>Effects</w:t>
            </w:r>
          </w:p>
        </w:tc>
        <w:tc>
          <w:tcPr>
            <w:tcW w:w="1521" w:type="dxa"/>
            <w:tcBorders>
              <w:top w:val="single" w:sz="4" w:space="0" w:color="auto"/>
              <w:left w:val="nil"/>
              <w:bottom w:val="nil"/>
              <w:right w:val="single" w:sz="4" w:space="0" w:color="auto"/>
            </w:tcBorders>
            <w:shd w:val="clear" w:color="auto" w:fill="auto"/>
            <w:noWrap/>
            <w:vAlign w:val="center"/>
            <w:hideMark/>
          </w:tcPr>
          <w:p w14:paraId="584A083C" w14:textId="77777777" w:rsidR="00230EB9" w:rsidRPr="00230EB9" w:rsidRDefault="00230EB9" w:rsidP="00EE3D11">
            <w:pPr>
              <w:spacing w:after="0" w:line="240" w:lineRule="auto"/>
              <w:jc w:val="center"/>
              <w:rPr>
                <w:rFonts w:ascii="Calibri" w:eastAsia="Times New Roman" w:hAnsi="Calibri" w:cs="Calibri"/>
                <w:i/>
                <w:iCs/>
                <w:color w:val="000000"/>
                <w:sz w:val="20"/>
                <w:szCs w:val="20"/>
              </w:rPr>
            </w:pPr>
            <w:r w:rsidRPr="00230EB9">
              <w:rPr>
                <w:rFonts w:ascii="Calibri" w:eastAsia="Times New Roman" w:hAnsi="Calibri" w:cs="Calibri"/>
                <w:i/>
                <w:iCs/>
                <w:color w:val="000000"/>
                <w:sz w:val="20"/>
                <w:szCs w:val="20"/>
              </w:rPr>
              <w:t>attribution</w:t>
            </w:r>
          </w:p>
        </w:tc>
        <w:tc>
          <w:tcPr>
            <w:tcW w:w="1718" w:type="dxa"/>
            <w:tcBorders>
              <w:top w:val="nil"/>
              <w:left w:val="single" w:sz="4" w:space="0" w:color="auto"/>
              <w:bottom w:val="nil"/>
              <w:right w:val="single" w:sz="4" w:space="0" w:color="auto"/>
            </w:tcBorders>
            <w:shd w:val="clear" w:color="auto" w:fill="auto"/>
            <w:vAlign w:val="center"/>
            <w:hideMark/>
          </w:tcPr>
          <w:p w14:paraId="2B2AB8E5"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direct observation, trained crews</w:t>
            </w:r>
          </w:p>
        </w:tc>
        <w:tc>
          <w:tcPr>
            <w:tcW w:w="2007" w:type="dxa"/>
            <w:tcBorders>
              <w:top w:val="nil"/>
              <w:left w:val="single" w:sz="4" w:space="0" w:color="auto"/>
              <w:bottom w:val="nil"/>
              <w:right w:val="single" w:sz="4" w:space="0" w:color="auto"/>
            </w:tcBorders>
            <w:shd w:val="clear" w:color="auto" w:fill="auto"/>
            <w:vAlign w:val="center"/>
            <w:hideMark/>
          </w:tcPr>
          <w:p w14:paraId="2103ED87"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indirect observation, expert evaluation</w:t>
            </w:r>
          </w:p>
        </w:tc>
        <w:tc>
          <w:tcPr>
            <w:tcW w:w="2007" w:type="dxa"/>
            <w:tcBorders>
              <w:top w:val="nil"/>
              <w:left w:val="single" w:sz="4" w:space="0" w:color="auto"/>
              <w:bottom w:val="nil"/>
              <w:right w:val="single" w:sz="4" w:space="0" w:color="auto"/>
            </w:tcBorders>
            <w:shd w:val="clear" w:color="auto" w:fill="auto"/>
            <w:vAlign w:val="center"/>
            <w:hideMark/>
          </w:tcPr>
          <w:p w14:paraId="2EBC20B2"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remote observation, spectral analysis</w:t>
            </w:r>
          </w:p>
        </w:tc>
      </w:tr>
      <w:tr w:rsidR="00EE3D11" w:rsidRPr="00A135A5" w14:paraId="3E45FABA" w14:textId="77777777" w:rsidTr="00EE3D11">
        <w:trPr>
          <w:trHeight w:val="553"/>
        </w:trPr>
        <w:tc>
          <w:tcPr>
            <w:tcW w:w="1665" w:type="dxa"/>
            <w:tcBorders>
              <w:top w:val="nil"/>
              <w:left w:val="nil"/>
              <w:bottom w:val="nil"/>
              <w:right w:val="nil"/>
            </w:tcBorders>
            <w:shd w:val="clear" w:color="D9D9D9" w:fill="D9D9D9"/>
            <w:noWrap/>
            <w:vAlign w:val="center"/>
            <w:hideMark/>
          </w:tcPr>
          <w:p w14:paraId="4AA9A090" w14:textId="77777777" w:rsidR="00230EB9" w:rsidRPr="00230EB9" w:rsidRDefault="00230EB9" w:rsidP="00EE3D11">
            <w:pPr>
              <w:spacing w:after="0" w:line="240" w:lineRule="auto"/>
              <w:rPr>
                <w:rFonts w:ascii="Calibri" w:eastAsia="Times New Roman" w:hAnsi="Calibri" w:cs="Calibri"/>
                <w:color w:val="000000"/>
              </w:rPr>
            </w:pPr>
          </w:p>
        </w:tc>
        <w:tc>
          <w:tcPr>
            <w:tcW w:w="1521" w:type="dxa"/>
            <w:tcBorders>
              <w:top w:val="nil"/>
              <w:left w:val="nil"/>
              <w:bottom w:val="nil"/>
              <w:right w:val="nil"/>
            </w:tcBorders>
            <w:shd w:val="clear" w:color="D9D9D9" w:fill="D9D9D9"/>
            <w:noWrap/>
            <w:vAlign w:val="center"/>
            <w:hideMark/>
          </w:tcPr>
          <w:p w14:paraId="68818D54" w14:textId="77777777" w:rsidR="00230EB9" w:rsidRPr="00230EB9" w:rsidRDefault="00230EB9" w:rsidP="00EE3D11">
            <w:pPr>
              <w:spacing w:after="0" w:line="240" w:lineRule="auto"/>
              <w:jc w:val="center"/>
              <w:rPr>
                <w:rFonts w:ascii="Calibri" w:eastAsia="Times New Roman" w:hAnsi="Calibri" w:cs="Calibri"/>
                <w:i/>
                <w:iCs/>
                <w:color w:val="000000"/>
                <w:sz w:val="20"/>
                <w:szCs w:val="20"/>
              </w:rPr>
            </w:pPr>
            <w:r w:rsidRPr="00230EB9">
              <w:rPr>
                <w:rFonts w:ascii="Calibri" w:eastAsia="Times New Roman" w:hAnsi="Calibri" w:cs="Calibri"/>
                <w:i/>
                <w:iCs/>
                <w:color w:val="000000"/>
                <w:sz w:val="20"/>
                <w:szCs w:val="20"/>
              </w:rPr>
              <w:t>specificity</w:t>
            </w:r>
          </w:p>
        </w:tc>
        <w:tc>
          <w:tcPr>
            <w:tcW w:w="1718" w:type="dxa"/>
            <w:tcBorders>
              <w:top w:val="single" w:sz="8" w:space="0" w:color="FF0000"/>
              <w:left w:val="single" w:sz="8" w:space="0" w:color="FF0000"/>
              <w:bottom w:val="single" w:sz="8" w:space="0" w:color="FF0000"/>
              <w:right w:val="single" w:sz="4" w:space="0" w:color="auto"/>
            </w:tcBorders>
            <w:shd w:val="clear" w:color="D9D9D9" w:fill="D9D9D9"/>
            <w:vAlign w:val="center"/>
            <w:hideMark/>
          </w:tcPr>
          <w:p w14:paraId="4D17B844"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variable; low specificity for dead, higher specificity for live damage</w:t>
            </w:r>
          </w:p>
        </w:tc>
        <w:tc>
          <w:tcPr>
            <w:tcW w:w="2007" w:type="dxa"/>
            <w:tcBorders>
              <w:top w:val="single" w:sz="8" w:space="0" w:color="FF0000"/>
              <w:left w:val="single" w:sz="4" w:space="0" w:color="auto"/>
              <w:bottom w:val="single" w:sz="8" w:space="0" w:color="FF0000"/>
              <w:right w:val="single" w:sz="4" w:space="0" w:color="auto"/>
            </w:tcBorders>
            <w:shd w:val="clear" w:color="D9D9D9" w:fill="D9D9D9"/>
            <w:vAlign w:val="center"/>
            <w:hideMark/>
          </w:tcPr>
          <w:p w14:paraId="2204DFFF"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qualitative determination; variable by agent and region</w:t>
            </w:r>
          </w:p>
        </w:tc>
        <w:tc>
          <w:tcPr>
            <w:tcW w:w="2007" w:type="dxa"/>
            <w:tcBorders>
              <w:top w:val="single" w:sz="8" w:space="0" w:color="FF0000"/>
              <w:left w:val="single" w:sz="4" w:space="0" w:color="auto"/>
              <w:bottom w:val="single" w:sz="8" w:space="0" w:color="FF0000"/>
              <w:right w:val="single" w:sz="8" w:space="0" w:color="FF0000"/>
            </w:tcBorders>
            <w:shd w:val="clear" w:color="D9D9D9" w:fill="D9D9D9"/>
            <w:vAlign w:val="center"/>
            <w:hideMark/>
          </w:tcPr>
          <w:p w14:paraId="30120491"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 xml:space="preserve">quantitative determination; generic agent </w:t>
            </w:r>
          </w:p>
        </w:tc>
      </w:tr>
      <w:tr w:rsidR="00EE3D11" w:rsidRPr="00A135A5" w14:paraId="050B5263" w14:textId="77777777" w:rsidTr="00EE3D11">
        <w:trPr>
          <w:trHeight w:val="415"/>
        </w:trPr>
        <w:tc>
          <w:tcPr>
            <w:tcW w:w="1665" w:type="dxa"/>
            <w:tcBorders>
              <w:top w:val="nil"/>
              <w:left w:val="nil"/>
              <w:bottom w:val="single" w:sz="4" w:space="0" w:color="auto"/>
              <w:right w:val="nil"/>
            </w:tcBorders>
            <w:shd w:val="clear" w:color="auto" w:fill="auto"/>
            <w:noWrap/>
            <w:vAlign w:val="center"/>
            <w:hideMark/>
          </w:tcPr>
          <w:p w14:paraId="1DB0996C" w14:textId="77777777" w:rsidR="00230EB9" w:rsidRPr="00230EB9" w:rsidRDefault="00230EB9" w:rsidP="00EE3D11">
            <w:pPr>
              <w:spacing w:after="0" w:line="240" w:lineRule="auto"/>
              <w:jc w:val="center"/>
              <w:rPr>
                <w:rFonts w:ascii="Calibri" w:eastAsia="Times New Roman" w:hAnsi="Calibri" w:cs="Calibri"/>
                <w:b/>
                <w:bCs/>
                <w:color w:val="000000"/>
                <w:sz w:val="20"/>
                <w:szCs w:val="20"/>
              </w:rPr>
            </w:pPr>
          </w:p>
          <w:p w14:paraId="1AFA94A3" w14:textId="77777777" w:rsidR="00230EB9" w:rsidRPr="00230EB9" w:rsidRDefault="00230EB9" w:rsidP="00EE3D11">
            <w:pPr>
              <w:spacing w:after="0" w:line="240" w:lineRule="auto"/>
              <w:jc w:val="center"/>
              <w:rPr>
                <w:rFonts w:ascii="Calibri" w:eastAsia="Times New Roman" w:hAnsi="Calibri" w:cs="Calibri"/>
                <w:b/>
                <w:bCs/>
                <w:color w:val="000000"/>
                <w:sz w:val="20"/>
                <w:szCs w:val="20"/>
              </w:rPr>
            </w:pPr>
            <w:r w:rsidRPr="00230EB9">
              <w:rPr>
                <w:rFonts w:ascii="Calibri" w:eastAsia="Times New Roman" w:hAnsi="Calibri" w:cs="Calibri"/>
                <w:b/>
                <w:bCs/>
                <w:color w:val="000000"/>
                <w:sz w:val="20"/>
                <w:szCs w:val="20"/>
              </w:rPr>
              <w:t> </w:t>
            </w:r>
          </w:p>
        </w:tc>
        <w:tc>
          <w:tcPr>
            <w:tcW w:w="1521" w:type="dxa"/>
            <w:tcBorders>
              <w:top w:val="nil"/>
              <w:left w:val="nil"/>
              <w:bottom w:val="single" w:sz="4" w:space="0" w:color="auto"/>
              <w:right w:val="nil"/>
            </w:tcBorders>
            <w:shd w:val="clear" w:color="auto" w:fill="auto"/>
            <w:noWrap/>
            <w:vAlign w:val="center"/>
            <w:hideMark/>
          </w:tcPr>
          <w:p w14:paraId="1A24E0DF" w14:textId="77777777" w:rsidR="00230EB9" w:rsidRPr="00230EB9" w:rsidRDefault="00230EB9" w:rsidP="00EE3D11">
            <w:pPr>
              <w:spacing w:after="0" w:line="240" w:lineRule="auto"/>
              <w:jc w:val="center"/>
              <w:rPr>
                <w:rFonts w:ascii="Calibri" w:eastAsia="Times New Roman" w:hAnsi="Calibri" w:cs="Calibri"/>
                <w:i/>
                <w:iCs/>
                <w:color w:val="000000"/>
                <w:sz w:val="20"/>
                <w:szCs w:val="20"/>
              </w:rPr>
            </w:pPr>
            <w:r w:rsidRPr="00230EB9">
              <w:rPr>
                <w:rFonts w:ascii="Calibri" w:eastAsia="Times New Roman" w:hAnsi="Calibri" w:cs="Calibri"/>
                <w:i/>
                <w:iCs/>
                <w:color w:val="000000"/>
                <w:sz w:val="20"/>
                <w:szCs w:val="20"/>
              </w:rPr>
              <w:t>severity</w:t>
            </w:r>
          </w:p>
        </w:tc>
        <w:tc>
          <w:tcPr>
            <w:tcW w:w="1718" w:type="dxa"/>
            <w:tcBorders>
              <w:top w:val="single" w:sz="8" w:space="0" w:color="FF0000"/>
              <w:left w:val="single" w:sz="8" w:space="0" w:color="FF0000"/>
              <w:bottom w:val="single" w:sz="8" w:space="0" w:color="FF0000"/>
              <w:right w:val="single" w:sz="4" w:space="0" w:color="auto"/>
            </w:tcBorders>
            <w:shd w:val="clear" w:color="auto" w:fill="auto"/>
            <w:vAlign w:val="center"/>
            <w:hideMark/>
          </w:tcPr>
          <w:p w14:paraId="13D39292"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tree-level effects</w:t>
            </w:r>
          </w:p>
        </w:tc>
        <w:tc>
          <w:tcPr>
            <w:tcW w:w="2007" w:type="dxa"/>
            <w:tcBorders>
              <w:top w:val="single" w:sz="8" w:space="0" w:color="FF0000"/>
              <w:left w:val="single" w:sz="4" w:space="0" w:color="auto"/>
              <w:bottom w:val="single" w:sz="8" w:space="0" w:color="FF0000"/>
              <w:right w:val="single" w:sz="8" w:space="0" w:color="FF0000"/>
            </w:tcBorders>
            <w:shd w:val="clear" w:color="auto" w:fill="auto"/>
            <w:vAlign w:val="center"/>
            <w:hideMark/>
          </w:tcPr>
          <w:p w14:paraId="36AAB06C"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variable; stand to watershed-level; binned</w:t>
            </w:r>
          </w:p>
        </w:tc>
        <w:tc>
          <w:tcPr>
            <w:tcW w:w="2007" w:type="dxa"/>
            <w:tcBorders>
              <w:top w:val="nil"/>
              <w:left w:val="nil"/>
              <w:bottom w:val="single" w:sz="4" w:space="0" w:color="000000"/>
              <w:right w:val="single" w:sz="4" w:space="0" w:color="auto"/>
            </w:tcBorders>
            <w:shd w:val="clear" w:color="auto" w:fill="auto"/>
            <w:vAlign w:val="center"/>
            <w:hideMark/>
          </w:tcPr>
          <w:p w14:paraId="4D3F00B7"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quantitative; severity requires context</w:t>
            </w:r>
          </w:p>
        </w:tc>
      </w:tr>
    </w:tbl>
    <w:p w14:paraId="1C958F51" w14:textId="4199A195" w:rsidR="00B721F3" w:rsidRPr="00B721F3" w:rsidRDefault="00B721F3" w:rsidP="00B721F3">
      <w:pPr>
        <w:rPr>
          <w:rFonts w:ascii="Times New Roman" w:hAnsi="Times New Roman" w:cs="Times New Roman"/>
          <w:sz w:val="24"/>
          <w:szCs w:val="24"/>
        </w:rPr>
      </w:pPr>
      <w:r w:rsidRPr="00B721F3">
        <w:rPr>
          <w:rFonts w:ascii="Times New Roman" w:hAnsi="Times New Roman" w:cs="Times New Roman"/>
          <w:sz w:val="24"/>
          <w:szCs w:val="24"/>
        </w:rPr>
        <w:t xml:space="preserve">We will </w:t>
      </w:r>
      <w:commentRangeStart w:id="13"/>
      <w:r w:rsidRPr="00B721F3">
        <w:rPr>
          <w:rFonts w:ascii="Times New Roman" w:hAnsi="Times New Roman" w:cs="Times New Roman"/>
          <w:sz w:val="24"/>
          <w:szCs w:val="24"/>
        </w:rPr>
        <w:t xml:space="preserve">review literature on field, ADS, and spaceborne approaches to forest mortality </w:t>
      </w:r>
      <w:commentRangeEnd w:id="13"/>
      <w:r w:rsidRPr="00B721F3">
        <w:rPr>
          <w:rStyle w:val="CommentReference"/>
        </w:rPr>
        <w:commentReference w:id="13"/>
      </w:r>
      <w:r w:rsidRPr="00B721F3">
        <w:rPr>
          <w:rFonts w:ascii="Times New Roman" w:hAnsi="Times New Roman" w:cs="Times New Roman"/>
          <w:sz w:val="24"/>
          <w:szCs w:val="24"/>
        </w:rPr>
        <w:t>estimation and mapping</w:t>
      </w:r>
      <w:r>
        <w:rPr>
          <w:rFonts w:ascii="Times New Roman" w:hAnsi="Times New Roman" w:cs="Times New Roman"/>
          <w:sz w:val="24"/>
          <w:szCs w:val="24"/>
        </w:rPr>
        <w:t>, and catalogue the relevant aspects of each (</w:t>
      </w:r>
      <w:r>
        <w:rPr>
          <w:rFonts w:ascii="Times New Roman" w:hAnsi="Times New Roman" w:cs="Times New Roman"/>
          <w:i/>
          <w:iCs/>
          <w:sz w:val="24"/>
          <w:szCs w:val="24"/>
        </w:rPr>
        <w:t>e.g.,</w:t>
      </w:r>
      <w:r>
        <w:rPr>
          <w:rFonts w:ascii="Times New Roman" w:hAnsi="Times New Roman" w:cs="Times New Roman"/>
          <w:sz w:val="24"/>
          <w:szCs w:val="24"/>
        </w:rPr>
        <w:t xml:space="preserve"> Table 1). We will quantitatively compare three aspects of forest mortality estimation across all three data sources – area impacted, attribution, and severity.</w:t>
      </w:r>
      <w:r w:rsidR="00230EB9">
        <w:rPr>
          <w:rFonts w:ascii="Times New Roman" w:hAnsi="Times New Roman" w:cs="Times New Roman"/>
          <w:sz w:val="24"/>
          <w:szCs w:val="24"/>
        </w:rPr>
        <w:t xml:space="preserve"> For FIA-based area estimates, we will follow FIA estimation procedures (Bechtold and Patterson, 2005). For ADS estimates, area impacted can be directly gleaned from survey polygons. </w:t>
      </w:r>
      <w:del w:id="14" w:author="Bell, David - FS, OR" w:date="2024-01-16T09:24:00Z">
        <w:r w:rsidR="00230EB9" w:rsidDel="000B04E7">
          <w:rPr>
            <w:rFonts w:ascii="Times New Roman" w:hAnsi="Times New Roman" w:cs="Times New Roman"/>
            <w:sz w:val="24"/>
            <w:szCs w:val="24"/>
          </w:rPr>
          <w:delText>Remotely-sensed</w:delText>
        </w:r>
      </w:del>
      <w:ins w:id="15" w:author="Bell, David - FS, OR" w:date="2024-01-16T09:24:00Z">
        <w:r w:rsidR="000B04E7">
          <w:rPr>
            <w:rFonts w:ascii="Times New Roman" w:hAnsi="Times New Roman" w:cs="Times New Roman"/>
            <w:sz w:val="24"/>
            <w:szCs w:val="24"/>
          </w:rPr>
          <w:t>Landsat</w:t>
        </w:r>
      </w:ins>
      <w:r w:rsidR="00230EB9">
        <w:rPr>
          <w:rFonts w:ascii="Times New Roman" w:hAnsi="Times New Roman" w:cs="Times New Roman"/>
          <w:sz w:val="24"/>
          <w:szCs w:val="24"/>
        </w:rPr>
        <w:t xml:space="preserve"> area estimates will be made using the Landscape Change Monitoring System (LCMS) and/or Land</w:t>
      </w:r>
      <w:ins w:id="16" w:author="Bell, David - FS, OR" w:date="2024-01-16T09:24:00Z">
        <w:r w:rsidR="000B04E7">
          <w:rPr>
            <w:rFonts w:ascii="Times New Roman" w:hAnsi="Times New Roman" w:cs="Times New Roman"/>
            <w:sz w:val="24"/>
            <w:szCs w:val="24"/>
          </w:rPr>
          <w:t>T</w:t>
        </w:r>
      </w:ins>
      <w:del w:id="17" w:author="Bell, David - FS, OR" w:date="2024-01-16T09:24:00Z">
        <w:r w:rsidR="00230EB9" w:rsidDel="000B04E7">
          <w:rPr>
            <w:rFonts w:ascii="Times New Roman" w:hAnsi="Times New Roman" w:cs="Times New Roman"/>
            <w:sz w:val="24"/>
            <w:szCs w:val="24"/>
          </w:rPr>
          <w:delText>t</w:delText>
        </w:r>
      </w:del>
      <w:r w:rsidR="00230EB9">
        <w:rPr>
          <w:rFonts w:ascii="Times New Roman" w:hAnsi="Times New Roman" w:cs="Times New Roman"/>
          <w:sz w:val="24"/>
          <w:szCs w:val="24"/>
        </w:rPr>
        <w:t>rendR. Attribution … etc build out.</w:t>
      </w:r>
    </w:p>
    <w:p w14:paraId="5CB875E0" w14:textId="77777777" w:rsidR="00230EB9" w:rsidRPr="00230EB9" w:rsidRDefault="00230EB9" w:rsidP="00230EB9">
      <w:pPr>
        <w:spacing w:after="0"/>
        <w:rPr>
          <w:rFonts w:ascii="Times New Roman" w:hAnsi="Times New Roman" w:cs="Times New Roman"/>
        </w:rPr>
      </w:pPr>
    </w:p>
    <w:p w14:paraId="2B8F0BE9" w14:textId="2A6B59AE" w:rsidR="00230EB9" w:rsidRPr="00230EB9" w:rsidRDefault="00230EB9" w:rsidP="00230EB9">
      <w:pPr>
        <w:rPr>
          <w:rFonts w:ascii="Times New Roman" w:hAnsi="Times New Roman" w:cs="Times New Roman"/>
          <w:sz w:val="24"/>
          <w:szCs w:val="24"/>
        </w:rPr>
      </w:pPr>
      <w:r w:rsidRPr="00230EB9">
        <w:rPr>
          <w:rFonts w:ascii="Times New Roman" w:hAnsi="Times New Roman" w:cs="Times New Roman"/>
          <w:b/>
          <w:bCs/>
          <w:sz w:val="24"/>
          <w:szCs w:val="24"/>
        </w:rPr>
        <w:t xml:space="preserve">Table 1. </w:t>
      </w:r>
      <w:r w:rsidRPr="00230EB9">
        <w:rPr>
          <w:rFonts w:ascii="Times New Roman" w:hAnsi="Times New Roman" w:cs="Times New Roman"/>
          <w:sz w:val="24"/>
          <w:szCs w:val="24"/>
        </w:rPr>
        <w:t>Comparison of data attributes.</w:t>
      </w:r>
    </w:p>
    <w:p w14:paraId="35C359DE" w14:textId="77777777" w:rsidR="00230EB9" w:rsidRPr="00230EB9" w:rsidRDefault="00230EB9" w:rsidP="00230EB9">
      <w:pPr>
        <w:rPr>
          <w:rFonts w:ascii="Times New Roman" w:hAnsi="Times New Roman" w:cs="Times New Roman"/>
          <w:sz w:val="24"/>
          <w:szCs w:val="24"/>
        </w:rPr>
      </w:pPr>
    </w:p>
    <w:p w14:paraId="2ABD84D3" w14:textId="45834D9F" w:rsidR="00230EB9" w:rsidRPr="00230EB9" w:rsidRDefault="00230EB9" w:rsidP="00230EB9">
      <w:pPr>
        <w:rPr>
          <w:rFonts w:ascii="Times New Roman" w:hAnsi="Times New Roman" w:cs="Times New Roman"/>
          <w:sz w:val="24"/>
          <w:szCs w:val="24"/>
        </w:rPr>
      </w:pPr>
      <w:r w:rsidRPr="00230EB9">
        <w:rPr>
          <w:rFonts w:ascii="Times New Roman" w:hAnsi="Times New Roman" w:cs="Times New Roman"/>
          <w:i/>
          <w:iCs/>
          <w:sz w:val="24"/>
          <w:szCs w:val="24"/>
        </w:rPr>
        <w:t>Data source integration</w:t>
      </w:r>
      <w:r>
        <w:rPr>
          <w:rFonts w:ascii="Times New Roman" w:hAnsi="Times New Roman" w:cs="Times New Roman"/>
          <w:i/>
          <w:iCs/>
          <w:sz w:val="24"/>
          <w:szCs w:val="24"/>
        </w:rPr>
        <w:t xml:space="preserve"> and landscape contextualization</w:t>
      </w:r>
    </w:p>
    <w:p w14:paraId="52121BC9" w14:textId="7CA29453" w:rsidR="00774736" w:rsidRDefault="00230EB9" w:rsidP="00230EB9">
      <w:pPr>
        <w:rPr>
          <w:rFonts w:ascii="Times New Roman" w:hAnsi="Times New Roman" w:cs="Times New Roman"/>
          <w:sz w:val="24"/>
          <w:szCs w:val="24"/>
        </w:rPr>
      </w:pPr>
      <w:r>
        <w:rPr>
          <w:rFonts w:ascii="Times New Roman" w:hAnsi="Times New Roman" w:cs="Times New Roman"/>
          <w:sz w:val="24"/>
          <w:szCs w:val="24"/>
        </w:rPr>
        <w:t>Building</w:t>
      </w:r>
      <w:r w:rsidRPr="00453452">
        <w:rPr>
          <w:rFonts w:ascii="Times New Roman" w:hAnsi="Times New Roman" w:cs="Times New Roman"/>
          <w:sz w:val="24"/>
          <w:szCs w:val="24"/>
        </w:rPr>
        <w:t xml:space="preserve"> on prior research in the Pacific Northwest </w:t>
      </w:r>
      <w:r>
        <w:rPr>
          <w:rFonts w:ascii="Times New Roman" w:hAnsi="Times New Roman" w:cs="Times New Roman"/>
          <w:sz w:val="24"/>
          <w:szCs w:val="24"/>
        </w:rPr>
        <w:t xml:space="preserve">(Meigs et al., 2011, 2015), we will build a workflow integrating FIA, ADS, and </w:t>
      </w:r>
      <w:del w:id="18" w:author="Bell, David - FS, OR" w:date="2024-01-16T09:24:00Z">
        <w:r w:rsidDel="000B04E7">
          <w:rPr>
            <w:rFonts w:ascii="Times New Roman" w:hAnsi="Times New Roman" w:cs="Times New Roman"/>
            <w:sz w:val="24"/>
            <w:szCs w:val="24"/>
          </w:rPr>
          <w:delText>remotely sensed</w:delText>
        </w:r>
      </w:del>
      <w:ins w:id="19" w:author="Bell, David - FS, OR" w:date="2024-01-16T09:24:00Z">
        <w:r w:rsidR="000B04E7">
          <w:rPr>
            <w:rFonts w:ascii="Times New Roman" w:hAnsi="Times New Roman" w:cs="Times New Roman"/>
            <w:sz w:val="24"/>
            <w:szCs w:val="24"/>
          </w:rPr>
          <w:t>Landsat</w:t>
        </w:r>
      </w:ins>
      <w:r>
        <w:rPr>
          <w:rFonts w:ascii="Times New Roman" w:hAnsi="Times New Roman" w:cs="Times New Roman"/>
          <w:sz w:val="24"/>
          <w:szCs w:val="24"/>
        </w:rPr>
        <w:t xml:space="preserve"> data for mortality mapping and estimation (</w:t>
      </w:r>
      <w:r>
        <w:rPr>
          <w:rFonts w:ascii="Times New Roman" w:hAnsi="Times New Roman" w:cs="Times New Roman"/>
          <w:i/>
          <w:iCs/>
          <w:sz w:val="24"/>
          <w:szCs w:val="24"/>
        </w:rPr>
        <w:t xml:space="preserve">e.g., </w:t>
      </w:r>
      <w:r>
        <w:rPr>
          <w:rFonts w:ascii="Times New Roman" w:hAnsi="Times New Roman" w:cs="Times New Roman"/>
          <w:sz w:val="24"/>
          <w:szCs w:val="24"/>
        </w:rPr>
        <w:t xml:space="preserve">Figure 1). </w:t>
      </w:r>
      <w:r w:rsidR="00774736">
        <w:rPr>
          <w:rFonts w:ascii="Times New Roman" w:hAnsi="Times New Roman" w:cs="Times New Roman"/>
          <w:sz w:val="24"/>
          <w:szCs w:val="24"/>
        </w:rPr>
        <w:t>T</w:t>
      </w:r>
      <w:r>
        <w:rPr>
          <w:rFonts w:ascii="Times New Roman" w:hAnsi="Times New Roman" w:cs="Times New Roman"/>
          <w:sz w:val="24"/>
          <w:szCs w:val="24"/>
        </w:rPr>
        <w:t xml:space="preserve">his workflow has three major components: (1) Merging ADS polygons with Landsat-based </w:t>
      </w:r>
      <w:r w:rsidRPr="00EE3D11">
        <w:rPr>
          <w:rFonts w:ascii="Times New Roman" w:hAnsi="Times New Roman" w:cs="Times New Roman"/>
          <w:sz w:val="24"/>
          <w:szCs w:val="24"/>
        </w:rPr>
        <w:t>disturbance mapping to generate</w:t>
      </w:r>
      <w:r w:rsidR="00774736" w:rsidRPr="00EE3D11">
        <w:rPr>
          <w:rFonts w:ascii="Times New Roman" w:hAnsi="Times New Roman" w:cs="Times New Roman"/>
          <w:sz w:val="24"/>
          <w:szCs w:val="24"/>
        </w:rPr>
        <w:t xml:space="preserve"> multispectral imagery</w:t>
      </w:r>
      <w:r w:rsidRPr="00EE3D11">
        <w:rPr>
          <w:rFonts w:ascii="Times New Roman" w:hAnsi="Times New Roman" w:cs="Times New Roman"/>
          <w:sz w:val="24"/>
          <w:szCs w:val="24"/>
        </w:rPr>
        <w:t xml:space="preserve"> maps of attributed mortality with pixel</w:t>
      </w:r>
      <w:r w:rsidR="00774736" w:rsidRPr="00EE3D11">
        <w:rPr>
          <w:rFonts w:ascii="Times New Roman" w:hAnsi="Times New Roman" w:cs="Times New Roman"/>
          <w:sz w:val="24"/>
          <w:szCs w:val="24"/>
        </w:rPr>
        <w:t>-scale</w:t>
      </w:r>
      <w:r w:rsidRPr="00EE3D11">
        <w:rPr>
          <w:rFonts w:ascii="Times New Roman" w:hAnsi="Times New Roman" w:cs="Times New Roman"/>
          <w:sz w:val="24"/>
          <w:szCs w:val="24"/>
        </w:rPr>
        <w:t xml:space="preserve"> spatial resolution, (2) </w:t>
      </w:r>
      <w:r w:rsidR="00774736" w:rsidRPr="00EE3D11">
        <w:rPr>
          <w:rFonts w:ascii="Times New Roman" w:hAnsi="Times New Roman" w:cs="Times New Roman"/>
          <w:sz w:val="24"/>
          <w:szCs w:val="24"/>
        </w:rPr>
        <w:t>d</w:t>
      </w:r>
      <w:r w:rsidRPr="00EE3D11">
        <w:rPr>
          <w:rFonts w:ascii="Times New Roman" w:hAnsi="Times New Roman" w:cs="Times New Roman"/>
          <w:sz w:val="24"/>
          <w:szCs w:val="24"/>
        </w:rPr>
        <w:t xml:space="preserve">evelop statistical models relating </w:t>
      </w:r>
      <w:r w:rsidRPr="00EE3D11">
        <w:rPr>
          <w:rFonts w:ascii="Times New Roman" w:hAnsi="Times New Roman" w:cs="Times New Roman"/>
          <w:sz w:val="24"/>
          <w:szCs w:val="24"/>
        </w:rPr>
        <w:lastRenderedPageBreak/>
        <w:t xml:space="preserve">Landsat-spectral change to </w:t>
      </w:r>
      <w:r w:rsidR="00774736" w:rsidRPr="00EE3D11">
        <w:rPr>
          <w:rFonts w:ascii="Times New Roman" w:hAnsi="Times New Roman" w:cs="Times New Roman"/>
          <w:sz w:val="24"/>
          <w:szCs w:val="24"/>
        </w:rPr>
        <w:t>observed mortality on FIA plots, yielding pixel-scale spatial estimates of tree mortality</w:t>
      </w:r>
      <w:r w:rsidRPr="00EE3D11">
        <w:rPr>
          <w:rFonts w:ascii="Times New Roman" w:hAnsi="Times New Roman" w:cs="Times New Roman"/>
          <w:sz w:val="24"/>
          <w:szCs w:val="24"/>
        </w:rPr>
        <w:t>, and (3)</w:t>
      </w:r>
      <w:r w:rsidR="00774736" w:rsidRPr="00EE3D11">
        <w:rPr>
          <w:rFonts w:ascii="Times New Roman" w:hAnsi="Times New Roman" w:cs="Times New Roman"/>
          <w:sz w:val="24"/>
          <w:szCs w:val="24"/>
        </w:rPr>
        <w:t xml:space="preserve"> combine the results of 1-2 with gradient nearest neighbor (GNN, </w:t>
      </w:r>
      <w:hyperlink r:id="rId11" w:history="1">
        <w:r w:rsidR="00774736" w:rsidRPr="00EE3D11">
          <w:rPr>
            <w:rStyle w:val="Hyperlink"/>
            <w:rFonts w:ascii="Times New Roman" w:hAnsi="Times New Roman" w:cs="Times New Roman"/>
            <w:sz w:val="24"/>
            <w:szCs w:val="24"/>
          </w:rPr>
          <w:t>https://lemma.forestry.oregonstate.edu/</w:t>
        </w:r>
      </w:hyperlink>
      <w:r w:rsidR="00774736" w:rsidRPr="00EE3D11">
        <w:rPr>
          <w:rFonts w:ascii="Times New Roman" w:hAnsi="Times New Roman" w:cs="Times New Roman"/>
          <w:sz w:val="24"/>
          <w:szCs w:val="24"/>
        </w:rPr>
        <w:t xml:space="preserve">) maps of forest attributes to </w:t>
      </w:r>
      <w:r w:rsidR="00EE3D11">
        <w:rPr>
          <w:rFonts w:ascii="Times New Roman" w:hAnsi="Times New Roman" w:cs="Times New Roman"/>
          <w:sz w:val="24"/>
          <w:szCs w:val="24"/>
        </w:rPr>
        <w:t>contextualize and interpret mortality estimates.</w:t>
      </w:r>
      <w:commentRangeStart w:id="20"/>
      <w:ins w:id="21" w:author="Bell, David - FS, OR" w:date="2024-01-16T09:29:00Z">
        <w:r w:rsidR="000B04E7">
          <w:rPr>
            <w:rFonts w:ascii="Times New Roman" w:hAnsi="Times New Roman" w:cs="Times New Roman"/>
            <w:sz w:val="24"/>
            <w:szCs w:val="24"/>
          </w:rPr>
          <w:t xml:space="preserve"> </w:t>
        </w:r>
      </w:ins>
      <w:ins w:id="22" w:author="Bell, David - FS, OR" w:date="2024-01-16T09:30:00Z">
        <w:r w:rsidR="00E608E8">
          <w:rPr>
            <w:rFonts w:ascii="Times New Roman" w:hAnsi="Times New Roman" w:cs="Times New Roman"/>
            <w:sz w:val="24"/>
            <w:szCs w:val="24"/>
          </w:rPr>
          <w:t>For this work, we will exclude fire and harvest footprints based on ancillary data products (e.g., MTBS)</w:t>
        </w:r>
      </w:ins>
      <w:commentRangeEnd w:id="20"/>
      <w:ins w:id="23" w:author="Bell, David - FS, OR" w:date="2024-01-16T09:33:00Z">
        <w:r w:rsidR="00E608E8">
          <w:rPr>
            <w:rStyle w:val="CommentReference"/>
          </w:rPr>
          <w:commentReference w:id="20"/>
        </w:r>
      </w:ins>
    </w:p>
    <w:p w14:paraId="4D5FA19E" w14:textId="77777777" w:rsidR="00EE3D11" w:rsidRDefault="00EE3D11">
      <w:pPr>
        <w:rPr>
          <w:rFonts w:ascii="Times New Roman" w:hAnsi="Times New Roman" w:cs="Times New Roman"/>
          <w:i/>
          <w:iCs/>
          <w:sz w:val="24"/>
          <w:szCs w:val="24"/>
        </w:rPr>
      </w:pPr>
      <w:r>
        <w:rPr>
          <w:rFonts w:ascii="Times New Roman" w:hAnsi="Times New Roman" w:cs="Times New Roman"/>
          <w:i/>
          <w:iCs/>
          <w:sz w:val="24"/>
          <w:szCs w:val="24"/>
        </w:rPr>
        <w:t>Retrospective and prospective vulnerability</w:t>
      </w:r>
    </w:p>
    <w:p w14:paraId="613BF5A9" w14:textId="6076E2DF" w:rsidR="00311EE1" w:rsidRDefault="00EE3D11">
      <w:pPr>
        <w:rPr>
          <w:rFonts w:ascii="Times New Roman" w:hAnsi="Times New Roman" w:cs="Times New Roman"/>
          <w:sz w:val="24"/>
          <w:szCs w:val="24"/>
        </w:rPr>
      </w:pPr>
      <w:r>
        <w:rPr>
          <w:rFonts w:ascii="Times New Roman" w:hAnsi="Times New Roman" w:cs="Times New Roman"/>
          <w:sz w:val="24"/>
          <w:szCs w:val="24"/>
        </w:rPr>
        <w:t xml:space="preserve">The data source integration we propose will generate fine-scale spatial mortality estimates that can be combined with tree-, stand-, and landscape-scale data to examine the drivers of mass mortality events. In particular, we will build models exploring how mortality varies with tree size, stand density, climate, biophysical setting, and topographic position (e.g., Bell et a. 2015, Shriver et al. 2021). Understanding how these variables modulate the probability of mass mortality events could guide management prescriptions for resilient forests in the future (Bradford &amp; Bell 2017). We will challenge our mortality models to retrospectively predict spatial patterns of mortality for both our Firmageddon and pine beetle case studies, to both assess our ability to make these predictions and gain insight into </w:t>
      </w:r>
      <w:r w:rsidR="00F92D05">
        <w:rPr>
          <w:rFonts w:ascii="Times New Roman" w:hAnsi="Times New Roman" w:cs="Times New Roman"/>
          <w:sz w:val="24"/>
          <w:szCs w:val="24"/>
        </w:rPr>
        <w:t>when and where mortality may be more/less predictable. We will also use future climate projections to identify and map areas vulnerable to future large-scale mortality events.</w:t>
      </w:r>
    </w:p>
    <w:p w14:paraId="2560FC9B" w14:textId="77777777" w:rsidR="00F92D05" w:rsidRDefault="00F92D05">
      <w:pPr>
        <w:rPr>
          <w:rFonts w:ascii="Times New Roman" w:hAnsi="Times New Roman" w:cs="Times New Roman"/>
          <w:sz w:val="24"/>
          <w:szCs w:val="24"/>
        </w:rPr>
      </w:pPr>
    </w:p>
    <w:p w14:paraId="451BF43B" w14:textId="4FDAE326" w:rsidR="00F92D05" w:rsidRDefault="006B2BF4">
      <w:pPr>
        <w:rPr>
          <w:rFonts w:ascii="Times New Roman" w:hAnsi="Times New Roman" w:cs="Times New Roman"/>
          <w:b/>
          <w:bCs/>
          <w:sz w:val="24"/>
          <w:szCs w:val="24"/>
        </w:rPr>
      </w:pPr>
      <w:r>
        <w:rPr>
          <w:rFonts w:ascii="Times New Roman" w:hAnsi="Times New Roman" w:cs="Times New Roman"/>
          <w:b/>
          <w:bCs/>
          <w:sz w:val="24"/>
          <w:szCs w:val="24"/>
        </w:rPr>
        <w:t>Questions and points of engagement for Danny</w:t>
      </w:r>
    </w:p>
    <w:p w14:paraId="596D7754" w14:textId="40CA4A70" w:rsidR="006B2BF4" w:rsidRDefault="00383C33" w:rsidP="00383C33">
      <w:pPr>
        <w:pStyle w:val="ListParagraph"/>
        <w:numPr>
          <w:ilvl w:val="0"/>
          <w:numId w:val="3"/>
        </w:numPr>
        <w:rPr>
          <w:ins w:id="24" w:author="Bell, David - FS, OR" w:date="2024-01-16T09:47:00Z"/>
          <w:rFonts w:ascii="Times New Roman" w:hAnsi="Times New Roman" w:cs="Times New Roman"/>
          <w:sz w:val="24"/>
          <w:szCs w:val="24"/>
        </w:rPr>
      </w:pPr>
      <w:r>
        <w:rPr>
          <w:rFonts w:ascii="Times New Roman" w:hAnsi="Times New Roman" w:cs="Times New Roman"/>
          <w:sz w:val="24"/>
          <w:szCs w:val="24"/>
        </w:rPr>
        <w:t>How should we think about the spatial precision and accuracy of ADS polygons?</w:t>
      </w:r>
    </w:p>
    <w:p w14:paraId="7D888C1B" w14:textId="3EBE9F89" w:rsidR="00D24C03" w:rsidRDefault="00D24C03" w:rsidP="00383C33">
      <w:pPr>
        <w:pStyle w:val="ListParagraph"/>
        <w:numPr>
          <w:ilvl w:val="0"/>
          <w:numId w:val="3"/>
        </w:numPr>
        <w:rPr>
          <w:rFonts w:ascii="Times New Roman" w:hAnsi="Times New Roman" w:cs="Times New Roman"/>
          <w:sz w:val="24"/>
          <w:szCs w:val="24"/>
        </w:rPr>
      </w:pPr>
      <w:ins w:id="25" w:author="Bell, David - FS, OR" w:date="2024-01-16T09:48:00Z">
        <w:r>
          <w:rPr>
            <w:rFonts w:ascii="Times New Roman" w:hAnsi="Times New Roman" w:cs="Times New Roman"/>
            <w:sz w:val="24"/>
            <w:szCs w:val="24"/>
          </w:rPr>
          <w:t>For mountain pine beetle outbreaks in R6, what region should we focus on and what timeframe?</w:t>
        </w:r>
      </w:ins>
    </w:p>
    <w:p w14:paraId="4741CDE8" w14:textId="385B5201" w:rsidR="00383C33" w:rsidRDefault="00383C33" w:rsidP="00383C3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Are there nuances to the temporal aspects of ADS data (e.g., surveyed area, data processing lags, seasonality of surveys, etc)</w:t>
      </w:r>
    </w:p>
    <w:p w14:paraId="339B3AA1" w14:textId="753E62AD" w:rsidR="00383C33" w:rsidRDefault="00383C33" w:rsidP="00383C33">
      <w:pPr>
        <w:pStyle w:val="ListParagraph"/>
        <w:numPr>
          <w:ilvl w:val="0"/>
          <w:numId w:val="3"/>
        </w:numPr>
        <w:rPr>
          <w:ins w:id="26" w:author="Bell, David - FS, OR" w:date="2024-01-16T09:50:00Z"/>
          <w:rFonts w:ascii="Times New Roman" w:hAnsi="Times New Roman" w:cs="Times New Roman"/>
          <w:sz w:val="24"/>
          <w:szCs w:val="24"/>
        </w:rPr>
      </w:pPr>
      <w:r>
        <w:rPr>
          <w:rFonts w:ascii="Times New Roman" w:hAnsi="Times New Roman" w:cs="Times New Roman"/>
          <w:sz w:val="24"/>
          <w:szCs w:val="24"/>
        </w:rPr>
        <w:t>What are the most common ways that people misuse ADS data (so we can avoid doing so)</w:t>
      </w:r>
    </w:p>
    <w:p w14:paraId="19125D13" w14:textId="7B9CBDA4" w:rsidR="00D24C03" w:rsidRDefault="00D24C03" w:rsidP="00383C33">
      <w:pPr>
        <w:pStyle w:val="ListParagraph"/>
        <w:numPr>
          <w:ilvl w:val="0"/>
          <w:numId w:val="3"/>
        </w:numPr>
        <w:rPr>
          <w:rFonts w:ascii="Times New Roman" w:hAnsi="Times New Roman" w:cs="Times New Roman"/>
          <w:sz w:val="24"/>
          <w:szCs w:val="24"/>
        </w:rPr>
      </w:pPr>
      <w:ins w:id="27" w:author="Bell, David - FS, OR" w:date="2024-01-16T09:50:00Z">
        <w:r>
          <w:rPr>
            <w:rFonts w:ascii="Times New Roman" w:hAnsi="Times New Roman" w:cs="Times New Roman"/>
            <w:sz w:val="24"/>
            <w:szCs w:val="24"/>
          </w:rPr>
          <w:t>Is there an accepted protocol for estimating mortality in terms of area and severity?</w:t>
        </w:r>
      </w:ins>
      <w:ins w:id="28" w:author="Bell, David - FS, OR" w:date="2024-01-16T09:51:00Z">
        <w:r w:rsidR="001024D4">
          <w:rPr>
            <w:rFonts w:ascii="Times New Roman" w:hAnsi="Times New Roman" w:cs="Times New Roman"/>
            <w:sz w:val="24"/>
            <w:szCs w:val="24"/>
          </w:rPr>
          <w:t xml:space="preserve"> FIA has their estimation tools and Landsat disturbance often involves summing pixels.</w:t>
        </w:r>
      </w:ins>
    </w:p>
    <w:p w14:paraId="77432BA9" w14:textId="4AC598D4" w:rsidR="00383C33" w:rsidRPr="00383C33" w:rsidRDefault="00383C33" w:rsidP="00383C3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Is our assumption that fir mortality is harder to detect than e.g., pine beetle mortality correct? Do those case studies really represent the “end members” of that spectrum?</w:t>
      </w:r>
    </w:p>
    <w:p w14:paraId="1F20EFE7" w14:textId="77777777" w:rsidR="00F92D05" w:rsidRDefault="00F92D05">
      <w:pPr>
        <w:rPr>
          <w:rFonts w:ascii="Times New Roman" w:hAnsi="Times New Roman" w:cs="Times New Roman"/>
          <w:sz w:val="24"/>
          <w:szCs w:val="24"/>
        </w:rPr>
      </w:pPr>
      <w:r>
        <w:rPr>
          <w:rFonts w:ascii="Times New Roman" w:hAnsi="Times New Roman" w:cs="Times New Roman"/>
          <w:sz w:val="24"/>
          <w:szCs w:val="24"/>
        </w:rPr>
        <w:br w:type="page"/>
      </w:r>
    </w:p>
    <w:p w14:paraId="23B2A0C9" w14:textId="33974475" w:rsidR="00F92D05" w:rsidRDefault="00F92D05">
      <w:pPr>
        <w:rPr>
          <w:rFonts w:ascii="Times New Roman" w:hAnsi="Times New Roman" w:cs="Times New Roman"/>
          <w:sz w:val="24"/>
          <w:szCs w:val="24"/>
        </w:rPr>
      </w:pPr>
      <w:r>
        <w:rPr>
          <w:noProof/>
        </w:rPr>
        <w:lastRenderedPageBreak/>
        <w:drawing>
          <wp:anchor distT="0" distB="0" distL="114300" distR="114300" simplePos="0" relativeHeight="251658240" behindDoc="0" locked="0" layoutInCell="1" allowOverlap="1" wp14:anchorId="3FE118AF" wp14:editId="24B25984">
            <wp:simplePos x="0" y="0"/>
            <wp:positionH relativeFrom="margin">
              <wp:align>right</wp:align>
            </wp:positionH>
            <wp:positionV relativeFrom="paragraph">
              <wp:posOffset>1727835</wp:posOffset>
            </wp:positionV>
            <wp:extent cx="8208645" cy="4789170"/>
            <wp:effectExtent l="0" t="4762" r="0" b="0"/>
            <wp:wrapTopAndBottom/>
            <wp:docPr id="245192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192243"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rot="5400000">
                      <a:off x="0" y="0"/>
                      <a:ext cx="8208645" cy="47891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br w:type="page"/>
      </w:r>
    </w:p>
    <w:p w14:paraId="72FE8BDD" w14:textId="2CD9F958" w:rsidR="00230EB9" w:rsidRPr="00F92D05" w:rsidRDefault="00F92D05">
      <w:pPr>
        <w:rPr>
          <w:rFonts w:ascii="Times New Roman" w:hAnsi="Times New Roman" w:cs="Times New Roman"/>
          <w:sz w:val="24"/>
          <w:szCs w:val="24"/>
        </w:rPr>
      </w:pPr>
      <w:r>
        <w:rPr>
          <w:rFonts w:ascii="Times New Roman" w:hAnsi="Times New Roman" w:cs="Times New Roman"/>
          <w:b/>
          <w:bCs/>
          <w:sz w:val="24"/>
          <w:szCs w:val="24"/>
        </w:rPr>
        <w:lastRenderedPageBreak/>
        <w:t>Figure 1</w:t>
      </w:r>
      <w:r>
        <w:rPr>
          <w:rFonts w:ascii="Times New Roman" w:hAnsi="Times New Roman" w:cs="Times New Roman"/>
          <w:sz w:val="24"/>
          <w:szCs w:val="24"/>
        </w:rPr>
        <w:t xml:space="preserve"> (</w:t>
      </w:r>
      <w:r>
        <w:rPr>
          <w:rFonts w:ascii="Times New Roman" w:hAnsi="Times New Roman" w:cs="Times New Roman"/>
          <w:i/>
          <w:iCs/>
          <w:sz w:val="24"/>
          <w:szCs w:val="24"/>
        </w:rPr>
        <w:t>previous page</w:t>
      </w:r>
      <w:r>
        <w:rPr>
          <w:rFonts w:ascii="Times New Roman" w:hAnsi="Times New Roman" w:cs="Times New Roman"/>
          <w:sz w:val="24"/>
          <w:szCs w:val="24"/>
        </w:rPr>
        <w:t xml:space="preserve">). </w:t>
      </w:r>
      <w:r>
        <w:rPr>
          <w:rFonts w:ascii="Times New Roman" w:hAnsi="Times New Roman" w:cs="Times New Roman"/>
          <w:b/>
          <w:bCs/>
          <w:sz w:val="24"/>
          <w:szCs w:val="24"/>
        </w:rPr>
        <w:t>Conceptual workflow diagram for data integration</w:t>
      </w:r>
      <w:r>
        <w:rPr>
          <w:rFonts w:ascii="Times New Roman" w:hAnsi="Times New Roman" w:cs="Times New Roman"/>
          <w:sz w:val="24"/>
          <w:szCs w:val="24"/>
        </w:rPr>
        <w:t>. Diagram shows the workflow combining primary data sources (</w:t>
      </w:r>
      <w:r w:rsidR="006B2BF4">
        <w:rPr>
          <w:rFonts w:ascii="Times New Roman" w:hAnsi="Times New Roman" w:cs="Times New Roman"/>
          <w:sz w:val="24"/>
          <w:szCs w:val="24"/>
        </w:rPr>
        <w:t xml:space="preserve">blue rectangles; ADS, Landsat, FIA) to generate modeled data (blue ellipses; composite mortality, GNN forest attributes), which are either directly combined or used to train a model (yellow polygon) to generate end products (green ovals; spatial mortality estimates, retrospective vulnerability, future vulnerability). Red dashed lines roughly delineate processing/analysis steps, with initials assigning primary responsibility. </w:t>
      </w:r>
      <w:ins w:id="29" w:author="Bell, David - FS, OR" w:date="2024-01-16T09:52:00Z">
        <w:r w:rsidR="001024D4">
          <w:rPr>
            <w:rFonts w:ascii="Times New Roman" w:hAnsi="Times New Roman" w:cs="Times New Roman"/>
            <w:sz w:val="24"/>
            <w:szCs w:val="24"/>
          </w:rPr>
          <w:t>Portions of the workflow are labelled by the team leads for each: DB = David Bell, DP = Donny Perret, HZ = Harold Zald.</w:t>
        </w:r>
      </w:ins>
    </w:p>
    <w:sectPr w:rsidR="00230EB9" w:rsidRPr="00F92D0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Bell, David - FS, OR" w:date="2024-01-16T09:25:00Z" w:initials="BDFO">
    <w:p w14:paraId="581F552B" w14:textId="77777777" w:rsidR="000B04E7" w:rsidRDefault="000B04E7" w:rsidP="000B04E7">
      <w:pPr>
        <w:pStyle w:val="CommentText"/>
      </w:pPr>
      <w:r>
        <w:rPr>
          <w:rStyle w:val="CommentReference"/>
        </w:rPr>
        <w:annotationRef/>
      </w:r>
      <w:r>
        <w:t>Throughout, I refer to this as Landsat, which seems more in line with referring to FIA and ADS, instead of inventory and monitoring data, respectively. Also, ADS is a form of remote sensing</w:t>
      </w:r>
    </w:p>
  </w:comment>
  <w:comment w:id="8" w:author="Bell, David - FS, OR" w:date="2024-01-16T09:21:00Z" w:initials="BDFO">
    <w:p w14:paraId="490657AB" w14:textId="3FCB946A" w:rsidR="000B04E7" w:rsidRDefault="000B04E7" w:rsidP="000B04E7">
      <w:pPr>
        <w:pStyle w:val="CommentText"/>
      </w:pPr>
      <w:r>
        <w:rPr>
          <w:rStyle w:val="CommentReference"/>
        </w:rPr>
        <w:annotationRef/>
      </w:r>
      <w:r>
        <w:t>Hopefully, Danny can help us identify this. Based on where hosts for mountain pine beetle are, I am guessing we will be looking at the eastern Cascades.</w:t>
      </w:r>
    </w:p>
  </w:comment>
  <w:comment w:id="9" w:author="Bell, David - FS, OR" w:date="2024-01-16T09:33:00Z" w:initials="BDFO">
    <w:p w14:paraId="79350B9F" w14:textId="77777777" w:rsidR="00E608E8" w:rsidRDefault="00E608E8" w:rsidP="00E608E8">
      <w:pPr>
        <w:pStyle w:val="CommentText"/>
      </w:pPr>
      <w:r>
        <w:rPr>
          <w:rStyle w:val="CommentReference"/>
        </w:rPr>
        <w:annotationRef/>
      </w:r>
      <w:r>
        <w:t>Also, once we have this finalized, I can play around with generating some study region maps</w:t>
      </w:r>
    </w:p>
  </w:comment>
  <w:comment w:id="13" w:author="Perret, Daniel - FS, CORVALLIS, OR" w:date="2024-01-04T10:45:00Z" w:initials="PDFCO">
    <w:p w14:paraId="7FB5269C" w14:textId="4E241BF6" w:rsidR="00B721F3" w:rsidRDefault="00B721F3" w:rsidP="00B721F3">
      <w:pPr>
        <w:pStyle w:val="CommentText"/>
      </w:pPr>
      <w:r>
        <w:rPr>
          <w:rStyle w:val="CommentReference"/>
        </w:rPr>
        <w:annotationRef/>
      </w:r>
      <w:r>
        <w:t>TO DO:</w:t>
      </w:r>
    </w:p>
    <w:p w14:paraId="639732D8" w14:textId="77777777" w:rsidR="00B721F3" w:rsidRDefault="00B721F3" w:rsidP="00B721F3">
      <w:pPr>
        <w:pStyle w:val="CommentText"/>
      </w:pPr>
      <w:r>
        <w:t>Make shared literature review spreadsheet or folder</w:t>
      </w:r>
    </w:p>
  </w:comment>
  <w:comment w:id="20" w:author="Bell, David - FS, OR" w:date="2024-01-16T09:33:00Z" w:initials="BDFO">
    <w:p w14:paraId="18D50520" w14:textId="77777777" w:rsidR="00E608E8" w:rsidRDefault="00E608E8" w:rsidP="00E608E8">
      <w:pPr>
        <w:pStyle w:val="CommentText"/>
      </w:pPr>
      <w:r>
        <w:rPr>
          <w:rStyle w:val="CommentReference"/>
        </w:rPr>
        <w:annotationRef/>
      </w:r>
      <w:r>
        <w:t>Do we want to exclude the fast disturbances of fire and harvest? If so, we might want to state that and consider how we would do that. For fires, Ray Davis has a fire layer that goes down to 40 ha as well as a harvest layer (Federal lands only for harvests, I think). That said, harvests are not incredibly hard to train a random forest classifier based on the magnitude, duration, and patch characteristics (e.g., edge-to-area ratio)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1F552B" w15:done="0"/>
  <w15:commentEx w15:paraId="490657AB" w15:done="0"/>
  <w15:commentEx w15:paraId="79350B9F" w15:paraIdParent="490657AB" w15:done="0"/>
  <w15:commentEx w15:paraId="639732D8" w15:done="0"/>
  <w15:commentEx w15:paraId="18D505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FDFBE6E" w16cex:dateUtc="2024-01-16T17:25:00Z"/>
  <w16cex:commentExtensible w16cex:durableId="370F33B8" w16cex:dateUtc="2024-01-16T17:21:00Z"/>
  <w16cex:commentExtensible w16cex:durableId="0902135E" w16cex:dateUtc="2024-01-16T17:33:00Z"/>
  <w16cex:commentExtensible w16cex:durableId="451CD1AA" w16cex:dateUtc="2024-01-04T17:45:00Z"/>
  <w16cex:commentExtensible w16cex:durableId="2186F95A" w16cex:dateUtc="2024-01-16T17: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1F552B" w16cid:durableId="6FDFBE6E"/>
  <w16cid:commentId w16cid:paraId="490657AB" w16cid:durableId="370F33B8"/>
  <w16cid:commentId w16cid:paraId="79350B9F" w16cid:durableId="0902135E"/>
  <w16cid:commentId w16cid:paraId="639732D8" w16cid:durableId="451CD1AA"/>
  <w16cid:commentId w16cid:paraId="18D50520" w16cid:durableId="2186F9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9AD2D" w14:textId="77777777" w:rsidR="00BB2738" w:rsidRDefault="00BB2738" w:rsidP="00F92D05">
      <w:pPr>
        <w:spacing w:after="0" w:line="240" w:lineRule="auto"/>
      </w:pPr>
      <w:r>
        <w:separator/>
      </w:r>
    </w:p>
  </w:endnote>
  <w:endnote w:type="continuationSeparator" w:id="0">
    <w:p w14:paraId="2952A120" w14:textId="77777777" w:rsidR="00BB2738" w:rsidRDefault="00BB2738" w:rsidP="00F92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76D96" w14:textId="77777777" w:rsidR="00BB2738" w:rsidRDefault="00BB2738" w:rsidP="00F92D05">
      <w:pPr>
        <w:spacing w:after="0" w:line="240" w:lineRule="auto"/>
      </w:pPr>
      <w:r>
        <w:separator/>
      </w:r>
    </w:p>
  </w:footnote>
  <w:footnote w:type="continuationSeparator" w:id="0">
    <w:p w14:paraId="251978F0" w14:textId="77777777" w:rsidR="00BB2738" w:rsidRDefault="00BB2738" w:rsidP="00F92D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86C7D"/>
    <w:multiLevelType w:val="hybridMultilevel"/>
    <w:tmpl w:val="9EB28732"/>
    <w:lvl w:ilvl="0" w:tplc="8B98C5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E13242"/>
    <w:multiLevelType w:val="hybridMultilevel"/>
    <w:tmpl w:val="16FE8642"/>
    <w:lvl w:ilvl="0" w:tplc="7EA4D3E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C6068E"/>
    <w:multiLevelType w:val="hybridMultilevel"/>
    <w:tmpl w:val="3D7E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5230518">
    <w:abstractNumId w:val="2"/>
  </w:num>
  <w:num w:numId="2" w16cid:durableId="737828074">
    <w:abstractNumId w:val="0"/>
  </w:num>
  <w:num w:numId="3" w16cid:durableId="120339642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ll, David - FS, OR">
    <w15:presenceInfo w15:providerId="AD" w15:userId="S-1-5-21-2443529608-3098792306-3041422421-436068"/>
  </w15:person>
  <w15:person w15:author="Perret, Daniel - FS, CORVALLIS, OR">
    <w15:presenceInfo w15:providerId="AD" w15:userId="S-1-5-21-2443529608-3098792306-3041422421-12875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EE1"/>
    <w:rsid w:val="000B04E7"/>
    <w:rsid w:val="001024D4"/>
    <w:rsid w:val="00230EB9"/>
    <w:rsid w:val="00311EE1"/>
    <w:rsid w:val="00383C33"/>
    <w:rsid w:val="00521050"/>
    <w:rsid w:val="006B2BF4"/>
    <w:rsid w:val="0070788B"/>
    <w:rsid w:val="00774736"/>
    <w:rsid w:val="0080464C"/>
    <w:rsid w:val="00A108B6"/>
    <w:rsid w:val="00B32D81"/>
    <w:rsid w:val="00B41B30"/>
    <w:rsid w:val="00B721F3"/>
    <w:rsid w:val="00BB2738"/>
    <w:rsid w:val="00C635AC"/>
    <w:rsid w:val="00C94D8D"/>
    <w:rsid w:val="00D24C03"/>
    <w:rsid w:val="00DE6FE6"/>
    <w:rsid w:val="00E608E8"/>
    <w:rsid w:val="00E83AFB"/>
    <w:rsid w:val="00EE3D11"/>
    <w:rsid w:val="00F92D05"/>
    <w:rsid w:val="00FD5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C0279"/>
  <w15:chartTrackingRefBased/>
  <w15:docId w15:val="{1BBC5866-3614-4789-8D6C-FBDEE7012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FE6"/>
    <w:pPr>
      <w:ind w:left="720"/>
      <w:contextualSpacing/>
    </w:pPr>
  </w:style>
  <w:style w:type="character" w:styleId="CommentReference">
    <w:name w:val="annotation reference"/>
    <w:basedOn w:val="DefaultParagraphFont"/>
    <w:uiPriority w:val="99"/>
    <w:semiHidden/>
    <w:unhideWhenUsed/>
    <w:rsid w:val="00DE6FE6"/>
    <w:rPr>
      <w:sz w:val="16"/>
      <w:szCs w:val="16"/>
    </w:rPr>
  </w:style>
  <w:style w:type="paragraph" w:styleId="CommentText">
    <w:name w:val="annotation text"/>
    <w:basedOn w:val="Normal"/>
    <w:link w:val="CommentTextChar"/>
    <w:uiPriority w:val="99"/>
    <w:unhideWhenUsed/>
    <w:rsid w:val="00DE6FE6"/>
    <w:pPr>
      <w:spacing w:line="240" w:lineRule="auto"/>
    </w:pPr>
    <w:rPr>
      <w:sz w:val="20"/>
      <w:szCs w:val="20"/>
    </w:rPr>
  </w:style>
  <w:style w:type="character" w:customStyle="1" w:styleId="CommentTextChar">
    <w:name w:val="Comment Text Char"/>
    <w:basedOn w:val="DefaultParagraphFont"/>
    <w:link w:val="CommentText"/>
    <w:uiPriority w:val="99"/>
    <w:rsid w:val="00DE6FE6"/>
    <w:rPr>
      <w:sz w:val="20"/>
      <w:szCs w:val="20"/>
    </w:rPr>
  </w:style>
  <w:style w:type="character" w:styleId="Hyperlink">
    <w:name w:val="Hyperlink"/>
    <w:basedOn w:val="DefaultParagraphFont"/>
    <w:uiPriority w:val="99"/>
    <w:unhideWhenUsed/>
    <w:rsid w:val="00774736"/>
    <w:rPr>
      <w:color w:val="0563C1" w:themeColor="hyperlink"/>
      <w:u w:val="single"/>
    </w:rPr>
  </w:style>
  <w:style w:type="character" w:styleId="UnresolvedMention">
    <w:name w:val="Unresolved Mention"/>
    <w:basedOn w:val="DefaultParagraphFont"/>
    <w:uiPriority w:val="99"/>
    <w:semiHidden/>
    <w:unhideWhenUsed/>
    <w:rsid w:val="00774736"/>
    <w:rPr>
      <w:color w:val="605E5C"/>
      <w:shd w:val="clear" w:color="auto" w:fill="E1DFDD"/>
    </w:rPr>
  </w:style>
  <w:style w:type="paragraph" w:styleId="Header">
    <w:name w:val="header"/>
    <w:basedOn w:val="Normal"/>
    <w:link w:val="HeaderChar"/>
    <w:uiPriority w:val="99"/>
    <w:unhideWhenUsed/>
    <w:rsid w:val="00F92D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D05"/>
  </w:style>
  <w:style w:type="paragraph" w:styleId="Footer">
    <w:name w:val="footer"/>
    <w:basedOn w:val="Normal"/>
    <w:link w:val="FooterChar"/>
    <w:uiPriority w:val="99"/>
    <w:unhideWhenUsed/>
    <w:rsid w:val="00F92D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D05"/>
  </w:style>
  <w:style w:type="paragraph" w:styleId="Revision">
    <w:name w:val="Revision"/>
    <w:hidden/>
    <w:uiPriority w:val="99"/>
    <w:semiHidden/>
    <w:rsid w:val="0070788B"/>
    <w:pPr>
      <w:spacing w:after="0" w:line="240" w:lineRule="auto"/>
    </w:pPr>
  </w:style>
  <w:style w:type="paragraph" w:styleId="CommentSubject">
    <w:name w:val="annotation subject"/>
    <w:basedOn w:val="CommentText"/>
    <w:next w:val="CommentText"/>
    <w:link w:val="CommentSubjectChar"/>
    <w:uiPriority w:val="99"/>
    <w:semiHidden/>
    <w:unhideWhenUsed/>
    <w:rsid w:val="000B04E7"/>
    <w:rPr>
      <w:b/>
      <w:bCs/>
    </w:rPr>
  </w:style>
  <w:style w:type="character" w:customStyle="1" w:styleId="CommentSubjectChar">
    <w:name w:val="Comment Subject Char"/>
    <w:basedOn w:val="CommentTextChar"/>
    <w:link w:val="CommentSubject"/>
    <w:uiPriority w:val="99"/>
    <w:semiHidden/>
    <w:rsid w:val="000B04E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mma.forestry.oregonstate.edu/"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1113</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Perret, Daniel - FS, CORVALLIS, OR</dc:creator>
  <cp:keywords/>
  <dc:description/>
  <cp:lastModifiedBy>Bell, David - FS, OR</cp:lastModifiedBy>
  <cp:revision>3</cp:revision>
  <dcterms:created xsi:type="dcterms:W3CDTF">2024-01-16T17:53:00Z</dcterms:created>
  <dcterms:modified xsi:type="dcterms:W3CDTF">2024-01-16T17:53:00Z</dcterms:modified>
</cp:coreProperties>
</file>